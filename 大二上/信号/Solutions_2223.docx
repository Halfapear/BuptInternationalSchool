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hd w:val="clear" w:color="auto" w:fill="548DD4"/>
        <w:tabs>
          <w:tab w:val="left" w:pos="2127"/>
        </w:tabs>
        <w:jc w:val="center"/>
        <w:rPr>
          <w:rFonts w:ascii="Arial Black" w:hAnsi="Arial Black"/>
          <w:color w:val="FFFFFF"/>
          <w:sz w:val="48"/>
          <w:szCs w:val="48"/>
        </w:rPr>
      </w:pPr>
      <w:r>
        <w:rPr>
          <w:rFonts w:ascii="Arial Black" w:hAnsi="Arial Black"/>
          <w:color w:val="FFFFFF"/>
          <w:sz w:val="48"/>
          <w:szCs w:val="48"/>
        </w:rPr>
        <w:t>SOLUTIONS</w:t>
      </w:r>
    </w:p>
    <w:p>
      <w:pPr>
        <w:pStyle w:val="26"/>
        <w:rPr>
          <w:rFonts w:ascii="Calibri" w:hAnsi="Calibri" w:cs="Calibri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808"/>
        <w:gridCol w:w="1728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Module:</w:t>
            </w:r>
          </w:p>
        </w:tc>
        <w:tc>
          <w:tcPr>
            <w:tcW w:w="8012" w:type="dxa"/>
            <w:gridSpan w:val="3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Singles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eastAsia"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eastAsia" w:ascii="Arial" w:hAnsi="Arial" w:cs="Arial"/>
              </w:rPr>
              <w:t>Systems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Code</w:t>
            </w:r>
          </w:p>
        </w:tc>
        <w:tc>
          <w:tcPr>
            <w:tcW w:w="2808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BBU</w:t>
            </w:r>
            <w:r>
              <w:rPr>
                <w:rFonts w:ascii="Arial" w:hAnsi="Arial" w:cs="Arial"/>
              </w:rPr>
              <w:t>4374</w:t>
            </w:r>
          </w:p>
        </w:tc>
        <w:tc>
          <w:tcPr>
            <w:tcW w:w="1728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</w:t>
            </w:r>
          </w:p>
        </w:tc>
        <w:tc>
          <w:tcPr>
            <w:tcW w:w="3476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allowed</w:t>
            </w:r>
          </w:p>
        </w:tc>
        <w:tc>
          <w:tcPr>
            <w:tcW w:w="2808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2hrs</w:t>
            </w:r>
          </w:p>
        </w:tc>
        <w:tc>
          <w:tcPr>
            <w:tcW w:w="1728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Filename</w:t>
            </w:r>
          </w:p>
        </w:tc>
        <w:tc>
          <w:tcPr>
            <w:tcW w:w="3476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Solutions_2223</w:t>
            </w:r>
            <w:r>
              <w:rPr>
                <w:rFonts w:hint="eastAsia" w:ascii="Arial" w:hAnsi="Arial" w:cs="Arial"/>
              </w:rPr>
              <w:t>_</w:t>
            </w:r>
            <w:r>
              <w:rPr>
                <w:rFonts w:ascii="Arial" w:hAnsi="Arial" w:cs="Arial"/>
              </w:rPr>
              <w:t xml:space="preserve">BBU4374_A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Rubric</w:t>
            </w:r>
          </w:p>
        </w:tc>
        <w:tc>
          <w:tcPr>
            <w:tcW w:w="8012" w:type="dxa"/>
            <w:gridSpan w:val="3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ALL FOUR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Examiners</w:t>
            </w:r>
          </w:p>
        </w:tc>
        <w:tc>
          <w:tcPr>
            <w:tcW w:w="8012" w:type="dxa"/>
            <w:gridSpan w:val="3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 C</w:t>
            </w:r>
            <w:r>
              <w:rPr>
                <w:rFonts w:hint="eastAsia"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angchuan Yin, Dr </w:t>
            </w:r>
            <w:r>
              <w:rPr>
                <w:rFonts w:hint="eastAsia" w:ascii="Arial" w:hAnsi="Arial" w:cs="Arial"/>
              </w:rPr>
              <w:t>Feng</w:t>
            </w:r>
            <w:r>
              <w:rPr>
                <w:rFonts w:ascii="Arial" w:hAnsi="Arial" w:cs="Arial"/>
              </w:rPr>
              <w:t xml:space="preserve"> Zheng, Dr Dong Liang, Dr Yang Yang, Dr Shaoshi Yang, Dr Li Li</w:t>
            </w:r>
          </w:p>
        </w:tc>
      </w:tr>
    </w:tbl>
    <w:p>
      <w:pPr>
        <w:widowControl w:val="0"/>
        <w:spacing w:before="120"/>
        <w:jc w:val="both"/>
        <w:rPr>
          <w:rFonts w:ascii="Calibri" w:hAnsi="Calibri"/>
          <w:b/>
          <w:kern w:val="2"/>
          <w:sz w:val="21"/>
          <w:lang w:val="en-US" w:bidi="ar"/>
        </w:rPr>
      </w:pPr>
      <w:r>
        <w:rPr>
          <w:b/>
          <w:kern w:val="2"/>
          <w:lang w:val="en-US" w:bidi="ar"/>
        </w:rPr>
        <w:t xml:space="preserve">Question 1 </w:t>
      </w:r>
      <w:r>
        <w:rPr>
          <w:rFonts w:ascii="Calibri" w:hAnsi="Calibri"/>
          <w:b/>
          <w:kern w:val="2"/>
          <w:sz w:val="21"/>
          <w:lang w:val="en-US" w:bidi="ar"/>
        </w:rPr>
        <w:t>[</w:t>
      </w:r>
      <w:r>
        <w:rPr>
          <w:b/>
          <w:kern w:val="2"/>
          <w:sz w:val="21"/>
          <w:lang w:val="en-US" w:bidi="ar"/>
        </w:rPr>
        <w:t>18 marks</w:t>
      </w:r>
      <w:r>
        <w:rPr>
          <w:rFonts w:ascii="Calibri" w:hAnsi="Calibri"/>
          <w:b/>
          <w:kern w:val="2"/>
          <w:sz w:val="21"/>
          <w:lang w:val="en-US" w:bidi="ar"/>
        </w:rPr>
        <w:t>]</w:t>
      </w:r>
    </w:p>
    <w:p>
      <w:pPr>
        <w:pStyle w:val="34"/>
        <w:widowControl w:val="0"/>
        <w:numPr>
          <w:ilvl w:val="0"/>
          <w:numId w:val="2"/>
        </w:numPr>
        <w:spacing w:before="120"/>
        <w:contextualSpacing w:val="0"/>
        <w:jc w:val="both"/>
      </w:pPr>
      <w:r>
        <w:t xml:space="preserve">Suppose a discrete-time sinusoidal signal is defined as </w:t>
      </w:r>
      <w:r>
        <w:rPr>
          <w:position w:val="-24"/>
        </w:rPr>
        <w:object>
          <v:shape id="_x0000_i1025" o:spt="75" type="#_x0000_t75" style="height:31.2pt;width:109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t>. Determine whether</w:t>
      </w:r>
      <w:bookmarkStart w:id="0" w:name="_Hlk115881582"/>
      <w:r>
        <w:t xml:space="preserve"> </w:t>
      </w:r>
      <w:r>
        <w:rPr>
          <w:position w:val="-10"/>
        </w:rPr>
        <w:object>
          <v:shape id="_x0000_i1026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 xml:space="preserve"> is periodic</w:t>
      </w:r>
      <w:bookmarkEnd w:id="0"/>
      <w:r>
        <w:t>; if yes, find its fundamental period.</w:t>
      </w:r>
    </w:p>
    <w:p>
      <w:pPr>
        <w:wordWrap w:val="0"/>
        <w:spacing w:before="120"/>
        <w:jc w:val="right"/>
        <w:rPr>
          <w:b/>
        </w:rPr>
      </w:pPr>
      <w:bookmarkStart w:id="1" w:name="_Hlk115877859"/>
      <w:r>
        <w:rPr>
          <w:b/>
        </w:rPr>
        <w:t>(4 marks)</w:t>
      </w:r>
      <w:bookmarkEnd w:id="1"/>
    </w:p>
    <w:p>
      <w:pPr>
        <w:pStyle w:val="34"/>
        <w:widowControl w:val="0"/>
        <w:numPr>
          <w:ilvl w:val="0"/>
          <w:numId w:val="2"/>
        </w:numPr>
        <w:spacing w:before="120"/>
        <w:contextualSpacing w:val="0"/>
        <w:jc w:val="both"/>
      </w:pPr>
      <w:r>
        <w:t xml:space="preserve">The sequence </w:t>
      </w:r>
      <w:r>
        <w:rPr>
          <w:position w:val="-10"/>
        </w:rPr>
        <w:object>
          <v:shape id="_x0000_i1027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 xml:space="preserve"> is shown in </w:t>
      </w:r>
      <w:r>
        <w:rPr>
          <w:b/>
        </w:rPr>
        <w:t>Figure 1.1</w:t>
      </w:r>
      <w:r>
        <w:rPr>
          <w:rFonts w:hint="eastAsia"/>
        </w:rPr>
        <w:t>.</w:t>
      </w:r>
      <w:r>
        <w:t xml:space="preserve"> Please plot the sequence </w:t>
      </w:r>
      <w:r>
        <w:rPr>
          <w:position w:val="-10"/>
        </w:rPr>
        <w:object>
          <v:shape id="_x0000_i1028" o:spt="75" type="#_x0000_t75" style="height:16.2pt;width:88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>.</w:t>
      </w:r>
    </w:p>
    <w:p>
      <w:pPr>
        <w:spacing w:before="120"/>
        <w:jc w:val="right"/>
        <w:rPr>
          <w:b/>
        </w:rPr>
      </w:pPr>
      <w:r>
        <w:rPr>
          <w:b/>
        </w:rPr>
        <w:t xml:space="preserve">(4 marks)                </w:t>
      </w:r>
    </w:p>
    <w:p>
      <w:pPr>
        <w:pStyle w:val="34"/>
        <w:widowControl w:val="0"/>
        <w:numPr>
          <w:ilvl w:val="0"/>
          <w:numId w:val="2"/>
        </w:numPr>
        <w:spacing w:before="120"/>
        <w:contextualSpacing w:val="0"/>
        <w:jc w:val="both"/>
      </w:pPr>
      <w:r>
        <w:t xml:space="preserve">The waveform of </w:t>
      </w:r>
      <w:r>
        <w:rPr>
          <w:position w:val="-10"/>
        </w:rPr>
        <w:object>
          <v:shape id="_x0000_i1029" o:spt="75" type="#_x0000_t75" style="height:16.2pt;width:52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 xml:space="preserve"> is shown in </w:t>
      </w:r>
      <w:bookmarkStart w:id="2" w:name="_Hlk115813894"/>
      <w:bookmarkStart w:id="3" w:name="_Hlk115877485"/>
      <w:r>
        <w:rPr>
          <w:b/>
        </w:rPr>
        <w:t>Figure 1.2</w:t>
      </w:r>
      <w:bookmarkEnd w:id="2"/>
      <w:bookmarkEnd w:id="3"/>
      <w:r>
        <w:rPr>
          <w:rFonts w:hint="eastAsia"/>
        </w:rPr>
        <w:t>.</w:t>
      </w:r>
      <w:r>
        <w:t xml:space="preserve"> Please draw the waveform of </w:t>
      </w:r>
      <w:r>
        <w:rPr>
          <w:position w:val="-10"/>
        </w:rPr>
        <w:object>
          <v:shape id="_x0000_i1030" o:spt="75" type="#_x0000_t75" style="height:16.2pt;width:2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>.</w:t>
      </w:r>
    </w:p>
    <w:p>
      <w:pPr>
        <w:wordWrap w:val="0"/>
        <w:spacing w:before="120"/>
        <w:jc w:val="right"/>
        <w:rPr>
          <w:b/>
        </w:rPr>
      </w:pPr>
      <w:r>
        <w:rPr>
          <w:b/>
        </w:rPr>
        <w:t>(4 marks)</w:t>
      </w:r>
    </w:p>
    <w:p>
      <w:pPr>
        <w:pStyle w:val="34"/>
        <w:widowControl w:val="0"/>
        <w:numPr>
          <w:ilvl w:val="0"/>
          <w:numId w:val="2"/>
        </w:numPr>
        <w:spacing w:before="120"/>
        <w:ind w:right="480"/>
        <w:contextualSpacing w:val="0"/>
        <w:jc w:val="both"/>
        <w:rPr>
          <w:szCs w:val="21"/>
        </w:rPr>
      </w:pPr>
      <w:r>
        <w:rPr>
          <w:szCs w:val="21"/>
        </w:rPr>
        <w:t xml:space="preserve">A discrete-time sequence is defined as </w:t>
      </w:r>
      <w:r>
        <w:rPr>
          <w:position w:val="-10"/>
        </w:rPr>
        <w:object>
          <v:shape id="_x0000_i1031" o:spt="75" type="#_x0000_t75" style="height:16.2pt;width:160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t xml:space="preserve">, where </w:t>
      </w:r>
      <w:r>
        <w:rPr>
          <w:position w:val="-10"/>
        </w:rPr>
        <w:object>
          <v:shape id="_x0000_i1032" o:spt="75" type="#_x0000_t75" style="height:16.2pt;width:2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t xml:space="preserve"> is the unit-impulse sequence. Please plot sequence </w:t>
      </w:r>
      <w:r>
        <w:rPr>
          <w:position w:val="-10"/>
        </w:rPr>
        <w:object>
          <v:shape id="_x0000_i1033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t xml:space="preserve"> and calculate its energy.</w:t>
      </w:r>
    </w:p>
    <w:p>
      <w:pPr>
        <w:pStyle w:val="34"/>
        <w:spacing w:before="120"/>
        <w:ind w:firstLine="6123" w:firstLineChars="2550"/>
        <w:jc w:val="right"/>
        <w:rPr>
          <w:szCs w:val="21"/>
        </w:rPr>
      </w:pPr>
      <w:r>
        <w:rPr>
          <w:b/>
        </w:rPr>
        <w:t>(6 marks)</w:t>
      </w:r>
    </w:p>
    <w:p>
      <w:pPr>
        <w:spacing w:before="120"/>
      </w:pP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240030</wp:posOffset>
            </wp:positionV>
            <wp:extent cx="2051050" cy="1419225"/>
            <wp:effectExtent l="0" t="0" r="6985" b="0"/>
            <wp:wrapTight wrapText="bothSides">
              <wp:wrapPolygon>
                <wp:start x="0" y="0"/>
                <wp:lineTo x="0" y="21165"/>
                <wp:lineTo x="21473" y="21165"/>
                <wp:lineTo x="21473" y="0"/>
                <wp:lineTo x="0" y="0"/>
              </wp:wrapPolygon>
            </wp:wrapTight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798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/>
        <w:ind w:firstLine="360" w:firstLineChars="150"/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87630</wp:posOffset>
            </wp:positionV>
            <wp:extent cx="1924050" cy="1466215"/>
            <wp:effectExtent l="0" t="0" r="0" b="635"/>
            <wp:wrapTight wrapText="bothSides">
              <wp:wrapPolygon>
                <wp:start x="0" y="0"/>
                <wp:lineTo x="0" y="21329"/>
                <wp:lineTo x="21386" y="21329"/>
                <wp:lineTo x="21386" y="0"/>
                <wp:lineTo x="0" y="0"/>
              </wp:wrapPolygon>
            </wp:wrapTight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/>
        <w:ind w:firstLine="1446" w:firstLineChars="600"/>
        <w:rPr>
          <w:b/>
          <w:bCs/>
        </w:rPr>
      </w:pPr>
      <w:r>
        <w:rPr>
          <w:b/>
          <w:bCs/>
        </w:rPr>
        <w:t>Figure 1.1                                   Figure 1.2</w:t>
      </w:r>
    </w:p>
    <w:p>
      <w:pPr>
        <w:spacing w:before="120"/>
        <w:rPr>
          <w:b/>
        </w:rPr>
      </w:pPr>
      <w:r>
        <w:rPr>
          <w:b/>
        </w:rPr>
        <w:t>Solutions:</w:t>
      </w:r>
    </w:p>
    <w:p>
      <w:pPr>
        <w:pStyle w:val="34"/>
        <w:widowControl w:val="0"/>
        <w:numPr>
          <w:ilvl w:val="0"/>
          <w:numId w:val="3"/>
        </w:numPr>
        <w:spacing w:before="120"/>
        <w:contextualSpacing w:val="0"/>
        <w:jc w:val="both"/>
      </w:pPr>
      <w:r>
        <w:rPr>
          <w:position w:val="-10"/>
        </w:rPr>
        <w:object>
          <v:shape id="_x0000_i1034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t xml:space="preserve"> is periodic </w:t>
      </w:r>
      <w:r>
        <w:rPr>
          <w:color w:val="FF0000"/>
        </w:rPr>
        <w:t>(2 marks)</w:t>
      </w:r>
      <w:r>
        <w:t>.</w:t>
      </w:r>
    </w:p>
    <w:p>
      <w:pPr>
        <w:pStyle w:val="34"/>
        <w:widowControl w:val="0"/>
        <w:spacing w:before="120"/>
        <w:contextualSpacing w:val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position w:val="-54"/>
        </w:rPr>
        <w:object>
          <v:shape id="_x0000_i1035" o:spt="75" type="#_x0000_t75" style="height:46.2pt;width:121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t>, then the fundamental period</w:t>
      </w:r>
      <w:r>
        <w:rPr>
          <w:position w:val="-6"/>
        </w:rPr>
        <w:object>
          <v:shape id="_x0000_i1036" o:spt="75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t xml:space="preserve"> for </w:t>
      </w:r>
      <w:r>
        <w:rPr>
          <w:position w:val="-6"/>
        </w:rPr>
        <w:object>
          <v:shape id="_x0000_i1037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t xml:space="preserve"> </w:t>
      </w:r>
      <w:r>
        <w:rPr>
          <w:color w:val="FF0000"/>
        </w:rPr>
        <w:t>(2 marks)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34"/>
        <w:widowControl w:val="0"/>
        <w:spacing w:before="120"/>
        <w:jc w:val="right"/>
      </w:pPr>
      <w:bookmarkStart w:id="4" w:name="_Hlk116404984"/>
      <w:r>
        <w:rPr>
          <w:rFonts w:hint="eastAsia"/>
          <w:b/>
        </w:rPr>
        <w:t>(</w:t>
      </w:r>
      <w:r>
        <w:rPr>
          <w:b/>
        </w:rPr>
        <w:t>4 marks)</w:t>
      </w:r>
    </w:p>
    <w:bookmarkEnd w:id="4"/>
    <w:p>
      <w:pPr>
        <w:pStyle w:val="34"/>
        <w:widowControl w:val="0"/>
        <w:numPr>
          <w:ilvl w:val="0"/>
          <w:numId w:val="3"/>
        </w:numPr>
        <w:spacing w:before="120"/>
      </w:pPr>
      <w:r>
        <w:rPr>
          <w:position w:val="-10"/>
        </w:rPr>
        <w:object>
          <v:shape id="_x0000_i1038" o:spt="75" type="#_x0000_t75" style="height:16.2pt;width:2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t xml:space="preserve">is shown in Figure (1.1) </w:t>
      </w:r>
      <w:r>
        <w:rPr>
          <w:color w:val="FF0000"/>
        </w:rPr>
        <w:t>(4 marks)</w:t>
      </w:r>
      <w:r>
        <w:t>.</w:t>
      </w:r>
    </w:p>
    <w:p>
      <w:pPr>
        <w:pStyle w:val="34"/>
        <w:widowControl w:val="0"/>
        <w:spacing w:before="120"/>
        <w:jc w:val="right"/>
      </w:pPr>
      <w:r>
        <w:rPr>
          <w:rFonts w:hint="eastAsia"/>
          <w:b/>
        </w:rPr>
        <w:t>(</w:t>
      </w:r>
      <w:r>
        <w:rPr>
          <w:b/>
        </w:rPr>
        <w:t>4 marks)</w:t>
      </w:r>
    </w:p>
    <w:p>
      <w:pPr>
        <w:pStyle w:val="34"/>
        <w:widowControl w:val="0"/>
        <w:spacing w:before="120"/>
      </w:pPr>
    </w:p>
    <w:p>
      <w:pPr>
        <w:pStyle w:val="34"/>
        <w:widowControl w:val="0"/>
        <w:numPr>
          <w:ilvl w:val="0"/>
          <w:numId w:val="3"/>
        </w:numPr>
        <w:spacing w:before="120"/>
      </w:pPr>
      <w:r>
        <w:rPr>
          <w:position w:val="-10"/>
        </w:rPr>
        <w:object>
          <v:shape id="_x0000_i1039" o:spt="75" type="#_x0000_t75" style="height:16.2pt;width:2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t xml:space="preserve"> is shown in Figure (1.2)</w:t>
      </w:r>
      <w:r>
        <w:rPr>
          <w:color w:val="FF0000"/>
        </w:rPr>
        <w:t xml:space="preserve"> (4 marks)</w:t>
      </w:r>
      <w:r>
        <w:rPr>
          <w:rFonts w:hint="eastAsia" w:ascii="宋体" w:hAnsi="宋体" w:eastAsia="宋体" w:cs="宋体"/>
        </w:rPr>
        <w:t>.</w:t>
      </w:r>
    </w:p>
    <w:p>
      <w:pPr>
        <w:pStyle w:val="34"/>
        <w:widowControl w:val="0"/>
        <w:spacing w:before="120"/>
        <w:jc w:val="right"/>
      </w:pPr>
      <w:r>
        <w:rPr>
          <w:rFonts w:hint="eastAsia"/>
          <w:b/>
        </w:rPr>
        <w:t>(</w:t>
      </w:r>
      <w:r>
        <w:rPr>
          <w:b/>
        </w:rPr>
        <w:t>4 marks)</w:t>
      </w:r>
    </w:p>
    <w:p>
      <w:pPr>
        <w:spacing w:before="120"/>
      </w:pPr>
      <w:r>
        <w:rPr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3461385</wp:posOffset>
            </wp:positionH>
            <wp:positionV relativeFrom="paragraph">
              <wp:posOffset>86995</wp:posOffset>
            </wp:positionV>
            <wp:extent cx="2247900" cy="1449705"/>
            <wp:effectExtent l="0" t="0" r="0" b="0"/>
            <wp:wrapTight wrapText="bothSides">
              <wp:wrapPolygon>
                <wp:start x="0" y="0"/>
                <wp:lineTo x="0" y="21288"/>
                <wp:lineTo x="21417" y="21288"/>
                <wp:lineTo x="21417" y="0"/>
                <wp:lineTo x="0" y="0"/>
              </wp:wrapPolygon>
            </wp:wrapTight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196215</wp:posOffset>
            </wp:positionV>
            <wp:extent cx="2000250" cy="1188085"/>
            <wp:effectExtent l="0" t="0" r="0" b="0"/>
            <wp:wrapSquare wrapText="bothSides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</w:t>
      </w:r>
    </w:p>
    <w:p>
      <w:pPr>
        <w:spacing w:before="120"/>
        <w:ind w:firstLine="1205" w:firstLineChars="500"/>
        <w:rPr>
          <w:b/>
          <w:bCs/>
        </w:rPr>
      </w:pPr>
      <w:r>
        <w:rPr>
          <w:b/>
          <w:bCs/>
        </w:rPr>
        <w:t>Figure (1.1)                             Figure (1.2)</w:t>
      </w:r>
    </w:p>
    <w:p>
      <w:pPr>
        <w:spacing w:before="120"/>
      </w:pPr>
      <w:r>
        <w:tab/>
      </w:r>
      <w:r>
        <w:tab/>
      </w:r>
      <w:r>
        <w:t>The detailed process of the third question is as follows:</w:t>
      </w:r>
    </w:p>
    <w:p>
      <w:pPr>
        <w:spacing w:before="120"/>
        <w:ind w:firstLine="1800" w:firstLineChars="750"/>
      </w:pPr>
      <w:r>
        <w:t xml:space="preserve">  </w:t>
      </w:r>
      <w:r>
        <w:rPr>
          <w:lang w:val="en-US"/>
        </w:rPr>
        <w:drawing>
          <wp:inline distT="0" distB="0" distL="0" distR="0">
            <wp:extent cx="2077720" cy="16859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604" cy="16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1918970" cy="1646555"/>
            <wp:effectExtent l="0" t="0" r="508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33" cy="16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120"/>
        <w:jc w:val="center"/>
        <w:rPr>
          <w:b/>
          <w:bCs/>
          <w:kern w:val="2"/>
          <w:sz w:val="21"/>
          <w:lang w:val="en-US" w:bidi="ar"/>
        </w:rPr>
      </w:pPr>
      <w:r>
        <w:rPr>
          <w:b/>
          <w:bCs/>
          <w:kern w:val="2"/>
          <w:sz w:val="21"/>
          <w:lang w:val="en-US" w:bidi="ar"/>
        </w:rPr>
        <w:t>Figure (1.3)</w:t>
      </w:r>
    </w:p>
    <w:p>
      <w:pPr>
        <w:pStyle w:val="34"/>
        <w:widowControl w:val="0"/>
        <w:numPr>
          <w:ilvl w:val="0"/>
          <w:numId w:val="3"/>
        </w:numPr>
        <w:spacing w:before="120"/>
      </w:pPr>
      <w:r>
        <w:rPr>
          <w:position w:val="-10"/>
        </w:rPr>
        <w:object>
          <v:shape id="_x0000_i1040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t xml:space="preserve"> is shown in Figure (1.4) </w:t>
      </w:r>
      <w:r>
        <w:rPr>
          <w:color w:val="FF0000"/>
        </w:rPr>
        <w:t>(3 marks)</w:t>
      </w:r>
      <w:r>
        <w:t>.</w:t>
      </w:r>
    </w:p>
    <w:p>
      <w:pPr>
        <w:wordWrap w:val="0"/>
        <w:spacing w:before="120"/>
        <w:jc w:val="right"/>
        <w:rPr>
          <w:b/>
        </w:rPr>
      </w:pPr>
      <w:bookmarkStart w:id="5" w:name="_Hlk116404733"/>
      <w:r>
        <w:rPr>
          <w:rFonts w:hint="eastAsia"/>
          <w:b/>
        </w:rPr>
        <w:t>(</w:t>
      </w:r>
      <w:r>
        <w:rPr>
          <w:b/>
        </w:rPr>
        <w:t>6 marks)</w:t>
      </w:r>
      <w:bookmarkEnd w:id="5"/>
    </w:p>
    <w:p>
      <w:pPr>
        <w:spacing w:before="120"/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97155</wp:posOffset>
            </wp:positionV>
            <wp:extent cx="1838325" cy="1345565"/>
            <wp:effectExtent l="0" t="0" r="9525" b="6985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  <w:r>
        <w:rPr>
          <w:rFonts w:hint="eastAsia"/>
        </w:rPr>
        <w:t xml:space="preserve"> </w:t>
      </w:r>
      <w:r>
        <w:t xml:space="preserve">                                    </w:t>
      </w:r>
    </w:p>
    <w:p>
      <w:pPr>
        <w:spacing w:before="120"/>
        <w:ind w:firstLine="1440" w:firstLineChars="600"/>
        <w:rPr>
          <w:b/>
          <w:bCs/>
        </w:rPr>
      </w:pPr>
      <w:r>
        <w:t xml:space="preserve">                     </w:t>
      </w:r>
      <w:r>
        <w:rPr>
          <w:b/>
          <w:bCs/>
        </w:rPr>
        <w:t>Figure (1.4)</w:t>
      </w:r>
    </w:p>
    <w:p>
      <w:pPr>
        <w:spacing w:before="120"/>
      </w:pPr>
      <w:r>
        <w:t xml:space="preserve">       The energy of </w:t>
      </w:r>
      <w:r>
        <w:rPr>
          <w:position w:val="-10"/>
        </w:rPr>
        <w:object>
          <v:shape id="_x0000_i1041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  <w:r>
        <w:t xml:space="preserve"> is </w:t>
      </w:r>
      <w:r>
        <w:rPr>
          <w:position w:val="-6"/>
        </w:rPr>
        <w:object>
          <v:shape id="_x0000_i1042" o:spt="75" type="#_x0000_t75" style="height:16.2pt;width:7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  <w:r>
        <w:rPr>
          <w:color w:val="FF0000"/>
        </w:rPr>
        <w:t>(3 marks)</w:t>
      </w:r>
      <w:r>
        <w:t>.</w:t>
      </w:r>
    </w:p>
    <w:p>
      <w:pPr>
        <w:widowControl w:val="0"/>
        <w:spacing w:before="120"/>
        <w:jc w:val="both"/>
        <w:rPr>
          <w:b/>
          <w:kern w:val="2"/>
          <w:lang w:bidi="ar"/>
        </w:rPr>
      </w:pPr>
    </w:p>
    <w:p>
      <w:pPr>
        <w:tabs>
          <w:tab w:val="right" w:pos="9923"/>
          <w:tab w:val="right" w:pos="10467"/>
        </w:tabs>
        <w:spacing w:before="120" w:after="120" w:line="276" w:lineRule="auto"/>
        <w:rPr>
          <w:b/>
          <w:szCs w:val="20"/>
          <w:lang w:val="en-US" w:eastAsia="en-US"/>
        </w:rPr>
      </w:pPr>
      <w:r>
        <w:rPr>
          <w:b/>
          <w:szCs w:val="20"/>
          <w:lang w:val="en-US" w:eastAsia="en-US" w:bidi="ar"/>
        </w:rPr>
        <w:t>Question 2</w:t>
      </w:r>
    </w:p>
    <w:p>
      <w:pPr>
        <w:pStyle w:val="12"/>
        <w:numPr>
          <w:ilvl w:val="0"/>
          <w:numId w:val="4"/>
        </w:numPr>
        <w:tabs>
          <w:tab w:val="left" w:pos="350"/>
          <w:tab w:val="right" w:pos="9645"/>
        </w:tabs>
        <w:spacing w:before="120" w:beforeAutospacing="0" w:after="120" w:afterAutospacing="0" w:line="276" w:lineRule="auto"/>
        <w:contextualSpacing/>
        <w:rPr>
          <w:rFonts w:eastAsia="等线"/>
          <w:color w:val="000000"/>
          <w:szCs w:val="20"/>
          <w:lang w:val="en-US"/>
        </w:rPr>
      </w:pPr>
      <w:r>
        <w:rPr>
          <w:rFonts w:eastAsia="Times New Roman"/>
          <w:color w:val="000000"/>
          <w:lang w:val="en-US" w:eastAsia="en-US" w:bidi="en-US"/>
        </w:rPr>
        <w:t>Determine and sketch the convolution of the following two signals:</w:t>
      </w:r>
    </w:p>
    <w:p>
      <w:pPr>
        <w:tabs>
          <w:tab w:val="right" w:pos="9923"/>
          <w:tab w:val="right" w:pos="10467"/>
        </w:tabs>
        <w:spacing w:line="276" w:lineRule="auto"/>
        <w:ind w:left="357" w:right="119"/>
        <w:jc w:val="both"/>
        <w:rPr>
          <w:szCs w:val="20"/>
          <w:lang w:val="en-US" w:bidi="ar"/>
        </w:rPr>
      </w:pPr>
      <w:r>
        <w:rPr>
          <w:rFonts w:hint="eastAsia" w:eastAsia="等线"/>
          <w:color w:val="000000"/>
          <w:position w:val="-50"/>
          <w:szCs w:val="20"/>
          <w:lang w:val="en-US"/>
        </w:rPr>
        <w:object>
          <v:shape id="_x0000_i1043" o:spt="75" type="#_x0000_t75" style="height:55.8pt;width:111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9">
            <o:LockedField>false</o:LockedField>
          </o:OLEObject>
        </w:object>
      </w:r>
      <w:r>
        <w:rPr>
          <w:rFonts w:hint="eastAsia" w:eastAsia="等线"/>
          <w:color w:val="000000"/>
          <w:szCs w:val="20"/>
          <w:lang w:val="en-US"/>
        </w:rPr>
        <w:t xml:space="preserve">       </w:t>
      </w:r>
      <w:r>
        <w:rPr>
          <w:rFonts w:eastAsia="Times New Roman"/>
          <w:szCs w:val="20"/>
          <w:lang w:val="en-US" w:bidi="ar"/>
        </w:rPr>
        <w:t>h</w:t>
      </w:r>
      <w:r>
        <w:rPr>
          <w:rFonts w:hint="eastAsia"/>
          <w:szCs w:val="20"/>
          <w:lang w:val="en-US" w:bidi="ar"/>
        </w:rPr>
        <w:t>[n]</w:t>
      </w:r>
      <w:r>
        <w:rPr>
          <w:rFonts w:eastAsia="Times New Roman"/>
          <w:szCs w:val="20"/>
          <w:lang w:val="en-US" w:bidi="ar"/>
        </w:rPr>
        <w:t>=δ</w:t>
      </w:r>
      <w:r>
        <w:rPr>
          <w:rFonts w:hint="eastAsia"/>
          <w:szCs w:val="20"/>
          <w:lang w:val="en-US" w:bidi="ar"/>
        </w:rPr>
        <w:t>[n+2]</w:t>
      </w:r>
      <w:r>
        <w:rPr>
          <w:rFonts w:eastAsia="Times New Roman"/>
          <w:szCs w:val="20"/>
          <w:lang w:val="en-US" w:bidi="ar"/>
        </w:rPr>
        <w:t>+2δ</w:t>
      </w:r>
      <w:r>
        <w:rPr>
          <w:rFonts w:hint="eastAsia"/>
          <w:szCs w:val="20"/>
          <w:lang w:val="en-US" w:bidi="ar"/>
        </w:rPr>
        <w:t>[n+</w:t>
      </w:r>
      <w:r>
        <w:rPr>
          <w:rFonts w:eastAsia="Times New Roman"/>
          <w:szCs w:val="20"/>
          <w:lang w:val="en-US" w:bidi="ar"/>
        </w:rPr>
        <w:t>1</w:t>
      </w:r>
      <w:r>
        <w:rPr>
          <w:rFonts w:hint="eastAsia"/>
          <w:szCs w:val="20"/>
          <w:lang w:val="en-US" w:bidi="ar"/>
        </w:rPr>
        <w:t xml:space="preserve">]                        </w:t>
      </w:r>
    </w:p>
    <w:p>
      <w:pPr>
        <w:tabs>
          <w:tab w:val="right" w:pos="9923"/>
          <w:tab w:val="right" w:pos="10467"/>
        </w:tabs>
        <w:spacing w:line="276" w:lineRule="auto"/>
        <w:ind w:right="119" w:firstLine="8433" w:firstLineChars="3500"/>
        <w:jc w:val="both"/>
        <w:rPr>
          <w:b/>
          <w:lang w:val="en-US"/>
        </w:rPr>
      </w:pPr>
      <w:r>
        <w:rPr>
          <w:b/>
          <w:lang w:val="en-US" w:bidi="ar"/>
        </w:rPr>
        <w:t>[10 marks]</w:t>
      </w:r>
    </w:p>
    <w:p>
      <w:pPr>
        <w:pStyle w:val="12"/>
        <w:tabs>
          <w:tab w:val="left" w:pos="350"/>
          <w:tab w:val="right" w:pos="9645"/>
        </w:tabs>
        <w:spacing w:before="120" w:beforeAutospacing="0" w:after="120" w:afterAutospacing="0" w:line="276" w:lineRule="auto"/>
        <w:contextualSpacing/>
        <w:rPr>
          <w:b/>
          <w:lang w:val="en-US"/>
        </w:rPr>
      </w:pPr>
      <w:r>
        <w:rPr>
          <w:rFonts w:hint="eastAsia"/>
          <w:szCs w:val="20"/>
          <w:lang w:val="en-US" w:bidi="ar"/>
        </w:rPr>
        <w:t xml:space="preserve"> </w:t>
      </w:r>
      <w:r>
        <w:rPr>
          <w:rFonts w:eastAsia="Times New Roman"/>
          <w:b/>
          <w:lang w:val="en-US" w:bidi="ar"/>
        </w:rPr>
        <w:t>Solution:</w:t>
      </w:r>
    </w:p>
    <w:p>
      <w:pPr>
        <w:pStyle w:val="12"/>
        <w:tabs>
          <w:tab w:val="left" w:pos="420"/>
        </w:tabs>
        <w:spacing w:before="240" w:beforeAutospacing="0" w:after="0" w:afterAutospacing="0"/>
        <w:ind w:left="420"/>
        <w:jc w:val="both"/>
        <w:rPr>
          <w:szCs w:val="20"/>
          <w:lang w:val="en-US" w:bidi="ar"/>
        </w:rPr>
      </w:pPr>
      <w:r>
        <w:rPr>
          <w:rFonts w:hint="eastAsia"/>
          <w:szCs w:val="20"/>
          <w:lang w:val="en-US" w:bidi="ar"/>
        </w:rPr>
        <w:t>y[</w:t>
      </w:r>
      <w:r>
        <w:rPr>
          <w:rFonts w:eastAsia="Times New Roman"/>
          <w:szCs w:val="20"/>
          <w:lang w:val="en-US" w:bidi="ar"/>
        </w:rPr>
        <w:t>n</w:t>
      </w:r>
      <w:r>
        <w:rPr>
          <w:rFonts w:hint="eastAsia"/>
          <w:szCs w:val="20"/>
          <w:lang w:val="en-US" w:bidi="ar"/>
        </w:rPr>
        <w:t>]</w:t>
      </w:r>
      <w:r>
        <w:rPr>
          <w:rFonts w:eastAsia="Times New Roman"/>
          <w:szCs w:val="20"/>
          <w:lang w:val="en-US" w:bidi="ar"/>
        </w:rPr>
        <w:t>=</w:t>
      </w:r>
      <w:r>
        <w:rPr>
          <w:rFonts w:hint="eastAsia"/>
          <w:szCs w:val="20"/>
          <w:lang w:val="en-US" w:bidi="ar"/>
        </w:rPr>
        <w:t>x[n]*h[n]=x[n]*</w:t>
      </w:r>
      <w:r>
        <w:rPr>
          <w:rFonts w:eastAsia="Times New Roman"/>
          <w:szCs w:val="20"/>
          <w:lang w:val="en-US" w:bidi="ar"/>
        </w:rPr>
        <w:t>δ</w:t>
      </w:r>
      <w:r>
        <w:rPr>
          <w:rFonts w:hint="eastAsia"/>
          <w:szCs w:val="20"/>
          <w:lang w:val="en-US" w:bidi="ar"/>
        </w:rPr>
        <w:t>[n+2]+x[n]*</w:t>
      </w:r>
      <w:r>
        <w:rPr>
          <w:rFonts w:eastAsia="Times New Roman"/>
          <w:szCs w:val="20"/>
          <w:lang w:val="en-US" w:bidi="ar"/>
        </w:rPr>
        <w:t>2δ</w:t>
      </w:r>
      <w:r>
        <w:rPr>
          <w:rFonts w:hint="eastAsia"/>
          <w:szCs w:val="20"/>
          <w:lang w:val="en-US" w:bidi="ar"/>
        </w:rPr>
        <w:t>[n+</w:t>
      </w:r>
      <w:r>
        <w:rPr>
          <w:rFonts w:eastAsia="Times New Roman"/>
          <w:szCs w:val="20"/>
          <w:lang w:val="en-US" w:bidi="ar"/>
        </w:rPr>
        <w:t>1</w:t>
      </w:r>
      <w:r>
        <w:rPr>
          <w:rFonts w:hint="eastAsia"/>
          <w:szCs w:val="20"/>
          <w:lang w:val="en-US" w:bidi="ar"/>
        </w:rPr>
        <w:t>]=x[n+2]+2x[n+1]</w:t>
      </w:r>
      <w:r>
        <w:rPr>
          <w:rFonts w:eastAsia="Times New Roman"/>
          <w:szCs w:val="20"/>
          <w:lang w:val="en-US" w:bidi="ar"/>
        </w:rPr>
        <w:t xml:space="preserve"> </w:t>
      </w:r>
      <w:r>
        <w:rPr>
          <w:szCs w:val="20"/>
          <w:lang w:val="en-US" w:bidi="ar"/>
        </w:rPr>
        <w:t xml:space="preserve"> </w:t>
      </w:r>
      <w:r>
        <w:rPr>
          <w:rFonts w:hint="eastAsia"/>
          <w:color w:val="FF0000"/>
          <w:lang w:val="en-US"/>
        </w:rPr>
        <w:t>（2marks）</w:t>
      </w:r>
    </w:p>
    <w:p>
      <w:pPr>
        <w:pStyle w:val="12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  <w:r>
        <w:rPr>
          <w:rFonts w:hint="eastAsia"/>
          <w:position w:val="-50"/>
          <w:lang w:val="en-US"/>
        </w:rPr>
        <w:object>
          <v:shape id="_x0000_i1044" o:spt="75" type="#_x0000_t75" style="height:55.8pt;width:139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1">
            <o:LockedField>false</o:LockedField>
          </o:OLEObject>
        </w:object>
      </w:r>
      <w:r>
        <w:rPr>
          <w:rFonts w:hint="eastAsia"/>
          <w:lang w:val="en-US"/>
        </w:rPr>
        <w:t xml:space="preserve">         </w:t>
      </w:r>
      <w:r>
        <w:rPr>
          <w:rFonts w:hint="eastAsia"/>
          <w:position w:val="-50"/>
          <w:lang w:val="en-US"/>
        </w:rPr>
        <w:object>
          <v:shape id="_x0000_i1045" o:spt="75" type="#_x0000_t75" style="height:55.8pt;width:130.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3">
            <o:LockedField>false</o:LockedField>
          </o:OLEObject>
        </w:object>
      </w:r>
      <w:r>
        <w:rPr>
          <w:rFonts w:hint="eastAsia"/>
          <w:color w:val="FF0000"/>
          <w:lang w:val="en-US"/>
        </w:rPr>
        <w:t>（2marks）</w:t>
      </w:r>
    </w:p>
    <w:p>
      <w:pPr>
        <w:pStyle w:val="12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  <w:r>
        <w:rPr>
          <w:rFonts w:hint="eastAsia"/>
          <w:position w:val="-66"/>
          <w:lang w:val="en-US"/>
        </w:rPr>
        <w:object>
          <v:shape id="_x0000_i1046" o:spt="75" type="#_x0000_t75" style="height:72pt;width:12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5">
            <o:LockedField>false</o:LockedField>
          </o:OLEObject>
        </w:object>
      </w:r>
      <w:r>
        <w:rPr>
          <w:rFonts w:hint="eastAsia"/>
          <w:color w:val="FF0000"/>
          <w:lang w:val="en-US"/>
        </w:rPr>
        <w:t>（4marks）</w:t>
      </w:r>
    </w:p>
    <w:p>
      <w:pPr>
        <w:pStyle w:val="12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  <w:r>
        <w:rPr>
          <w:rFonts w:hint="eastAsia"/>
          <w:lang w:val="en-US"/>
        </w:rPr>
        <w:t>The waveform of y[n] is shown in the figure below</w:t>
      </w:r>
    </w:p>
    <w:p>
      <w:pPr>
        <w:pStyle w:val="12"/>
        <w:tabs>
          <w:tab w:val="left" w:pos="420"/>
        </w:tabs>
        <w:spacing w:before="240" w:beforeAutospacing="0" w:after="0" w:afterAutospacing="0"/>
        <w:ind w:left="420"/>
        <w:jc w:val="both"/>
      </w:pPr>
      <w:r>
        <w:rPr>
          <w:lang w:val="en-US"/>
        </w:rPr>
        <w:drawing>
          <wp:inline distT="0" distB="0" distL="114300" distR="114300">
            <wp:extent cx="5008245" cy="3496310"/>
            <wp:effectExtent l="0" t="0" r="5715" b="8890"/>
            <wp:docPr id="49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9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/>
        </w:rPr>
        <w:t>（2marks）</w:t>
      </w:r>
    </w:p>
    <w:p>
      <w:pPr>
        <w:pStyle w:val="12"/>
        <w:numPr>
          <w:ilvl w:val="0"/>
          <w:numId w:val="4"/>
        </w:numPr>
        <w:tabs>
          <w:tab w:val="left" w:pos="350"/>
          <w:tab w:val="right" w:pos="9645"/>
        </w:tabs>
        <w:spacing w:before="120" w:beforeAutospacing="0" w:after="120" w:afterAutospacing="0" w:line="276" w:lineRule="auto"/>
        <w:contextualSpacing/>
        <w:rPr>
          <w:rFonts w:eastAsia="等线"/>
          <w:lang w:val="en-US"/>
        </w:rPr>
      </w:pPr>
      <w:r>
        <w:rPr>
          <w:rFonts w:hint="eastAsia" w:eastAsia="等线"/>
          <w:color w:val="000000"/>
          <w:szCs w:val="20"/>
          <w:lang w:val="en-US"/>
        </w:rPr>
        <w:t>Consider a causal LTI system whose input x[n] and output y[n] are related by the difference equation:y[n]=1/4y[n-1]+x[n].</w:t>
      </w:r>
      <w:r>
        <w:rPr>
          <w:rFonts w:eastAsia="Times New Roman"/>
          <w:color w:val="000000"/>
          <w:lang w:val="en-US" w:eastAsia="en-US" w:bidi="en-US"/>
        </w:rPr>
        <w:t xml:space="preserve">Determine y[n] if </w:t>
      </w:r>
      <w:r>
        <w:rPr>
          <w:rFonts w:hint="eastAsia" w:eastAsia="等线"/>
          <w:color w:val="000000"/>
          <w:szCs w:val="20"/>
          <w:lang w:val="en-US"/>
        </w:rPr>
        <w:t>x[n]=</w:t>
      </w:r>
      <w:r>
        <w:rPr>
          <w:rFonts w:eastAsia="Times New Roman"/>
          <w:szCs w:val="20"/>
          <w:lang w:val="en-US" w:bidi="ar"/>
        </w:rPr>
        <w:t>δ</w:t>
      </w:r>
      <w:r>
        <w:rPr>
          <w:rFonts w:hint="eastAsia"/>
          <w:szCs w:val="20"/>
          <w:lang w:val="en-US" w:bidi="ar"/>
        </w:rPr>
        <w:t>[n-1].</w:t>
      </w:r>
    </w:p>
    <w:p>
      <w:pPr>
        <w:pStyle w:val="12"/>
        <w:tabs>
          <w:tab w:val="left" w:pos="350"/>
          <w:tab w:val="right" w:pos="9645"/>
        </w:tabs>
        <w:spacing w:before="120" w:beforeAutospacing="0" w:after="120" w:afterAutospacing="0" w:line="276" w:lineRule="auto"/>
        <w:ind w:firstLine="720" w:firstLineChars="300"/>
        <w:contextualSpacing/>
        <w:rPr>
          <w:rFonts w:eastAsia="等线"/>
          <w:lang w:val="en-US"/>
        </w:rPr>
      </w:pPr>
      <w:r>
        <w:rPr>
          <w:rFonts w:eastAsia="等线"/>
          <w:color w:val="000000"/>
          <w:lang w:val="en-US" w:bidi="ar"/>
        </w:rPr>
        <w:tab/>
      </w:r>
      <w:r>
        <w:rPr>
          <w:b/>
          <w:lang w:val="en-US" w:bidi="ar"/>
        </w:rPr>
        <w:t xml:space="preserve">[10 marks]      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rFonts w:eastAsia="Times New Roman"/>
          <w:b/>
          <w:szCs w:val="20"/>
          <w:lang w:val="en-US" w:bidi="ar"/>
        </w:rPr>
      </w:pPr>
      <w:r>
        <w:rPr>
          <w:rFonts w:eastAsia="Times New Roman"/>
          <w:b/>
          <w:szCs w:val="20"/>
          <w:lang w:val="en-US" w:bidi="ar"/>
        </w:rPr>
        <w:t>Solution: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bCs/>
          <w:szCs w:val="20"/>
          <w:lang w:val="en-US" w:bidi="ar"/>
        </w:rPr>
      </w:pPr>
      <w:r>
        <w:rPr>
          <w:rFonts w:hint="eastAsia" w:eastAsia="Times New Roman"/>
          <w:bCs/>
          <w:szCs w:val="20"/>
          <w:lang w:val="en-US" w:bidi="ar"/>
        </w:rPr>
        <w:t>Because the system is causal</w:t>
      </w:r>
      <w:r>
        <w:rPr>
          <w:rFonts w:hint="eastAsia"/>
          <w:bCs/>
          <w:szCs w:val="20"/>
          <w:lang w:val="en-US" w:bidi="ar"/>
        </w:rPr>
        <w:t>,so y[n]=0 while n&lt;1;</w:t>
      </w:r>
      <w:r>
        <w:rPr>
          <w:rFonts w:hint="eastAsia"/>
          <w:color w:val="FF0000"/>
          <w:lang w:val="en-US"/>
        </w:rPr>
        <w:t>（2marks）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bCs/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While n=1 and n&gt;1,we can use iterative method to find y[n].</w:t>
      </w:r>
      <w:r>
        <w:rPr>
          <w:rFonts w:hint="eastAsia"/>
          <w:color w:val="FF0000"/>
          <w:lang w:val="en-US"/>
        </w:rPr>
        <w:t>（2marks）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y[1]=1/4y[0]+x[1]=</w:t>
      </w:r>
      <w:r>
        <w:rPr>
          <w:rFonts w:eastAsia="Times New Roman"/>
          <w:szCs w:val="20"/>
          <w:lang w:val="en-US" w:bidi="ar"/>
        </w:rPr>
        <w:t>δ</w:t>
      </w:r>
      <w:r>
        <w:rPr>
          <w:rFonts w:hint="eastAsia"/>
          <w:szCs w:val="20"/>
          <w:lang w:val="en-US" w:bidi="ar"/>
        </w:rPr>
        <w:t>[0]=1,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y[2]=1/4y[1]+x[2]=1/4+0</w:t>
      </w:r>
      <w:r>
        <w:rPr>
          <w:rFonts w:hint="eastAsia"/>
          <w:szCs w:val="20"/>
          <w:lang w:val="en-US" w:bidi="ar"/>
        </w:rPr>
        <w:t>=1/4,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y[3]=1/4y[2]+x[3]=1/16</w:t>
      </w:r>
      <w:r>
        <w:rPr>
          <w:rFonts w:hint="eastAsia"/>
          <w:szCs w:val="20"/>
          <w:lang w:val="en-US" w:bidi="ar"/>
        </w:rPr>
        <w:t>=(1/4)</w:t>
      </w:r>
      <w:r>
        <w:rPr>
          <w:rFonts w:hint="eastAsia"/>
          <w:szCs w:val="20"/>
          <w:vertAlign w:val="superscript"/>
          <w:lang w:val="en-US" w:bidi="ar"/>
        </w:rPr>
        <w:t>2</w:t>
      </w:r>
      <w:r>
        <w:rPr>
          <w:rFonts w:hint="eastAsia"/>
          <w:szCs w:val="20"/>
          <w:lang w:val="en-US" w:bidi="ar"/>
        </w:rPr>
        <w:t>,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bCs/>
          <w:szCs w:val="20"/>
          <w:lang w:val="en-US" w:bidi="ar"/>
        </w:rPr>
      </w:pPr>
      <w:r>
        <w:rPr>
          <w:rFonts w:hint="eastAsia"/>
          <w:bCs/>
          <w:szCs w:val="20"/>
          <w:lang w:val="en-US" w:bidi="ar"/>
        </w:rPr>
        <w:t>y[4]=1/4y[3]+x[4]=(1/4)</w:t>
      </w:r>
      <w:r>
        <w:rPr>
          <w:rFonts w:hint="eastAsia"/>
          <w:bCs/>
          <w:szCs w:val="20"/>
          <w:vertAlign w:val="superscript"/>
          <w:lang w:val="en-US" w:bidi="ar"/>
        </w:rPr>
        <w:t>3</w:t>
      </w:r>
      <w:r>
        <w:rPr>
          <w:rFonts w:hint="eastAsia"/>
          <w:bCs/>
          <w:szCs w:val="20"/>
          <w:lang w:val="en-US" w:bidi="ar"/>
        </w:rPr>
        <w:t>,...,y[m]=(1/4)</w:t>
      </w:r>
      <w:r>
        <w:rPr>
          <w:rFonts w:hint="eastAsia"/>
          <w:bCs/>
          <w:szCs w:val="20"/>
          <w:vertAlign w:val="superscript"/>
          <w:lang w:val="en-US" w:bidi="ar"/>
        </w:rPr>
        <w:t>m-1</w:t>
      </w:r>
      <w:r>
        <w:rPr>
          <w:rFonts w:hint="eastAsia"/>
          <w:bCs/>
          <w:szCs w:val="20"/>
          <w:lang w:val="en-US" w:bidi="ar"/>
        </w:rPr>
        <w:t>,...</w:t>
      </w:r>
      <w:r>
        <w:rPr>
          <w:rFonts w:hint="eastAsia"/>
          <w:color w:val="FF0000"/>
          <w:lang w:val="en-US"/>
        </w:rPr>
        <w:t>（4marks）</w:t>
      </w:r>
    </w:p>
    <w:p>
      <w:pPr>
        <w:pStyle w:val="12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bidi="ar"/>
        </w:rPr>
      </w:pPr>
      <w:r>
        <w:rPr>
          <w:rFonts w:hint="eastAsia"/>
          <w:bCs/>
          <w:szCs w:val="20"/>
          <w:lang w:val="en-US" w:bidi="ar"/>
        </w:rPr>
        <w:t>So,y[n]=(1/4)</w:t>
      </w:r>
      <w:r>
        <w:rPr>
          <w:rFonts w:hint="eastAsia"/>
          <w:bCs/>
          <w:szCs w:val="20"/>
          <w:vertAlign w:val="superscript"/>
          <w:lang w:val="en-US" w:bidi="ar"/>
        </w:rPr>
        <w:t>n-1</w:t>
      </w:r>
      <w:r>
        <w:rPr>
          <w:rFonts w:hint="eastAsia"/>
          <w:bCs/>
          <w:szCs w:val="20"/>
          <w:lang w:val="en-US" w:bidi="ar"/>
        </w:rPr>
        <w:t>u[n-1]</w:t>
      </w:r>
      <w:r>
        <w:rPr>
          <w:rFonts w:hint="eastAsia"/>
          <w:color w:val="FF0000"/>
          <w:lang w:val="en-US"/>
        </w:rPr>
        <w:t>（2marks）</w:t>
      </w:r>
    </w:p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>
        <w:rPr>
          <w:rFonts w:eastAsia="Times New Roman"/>
          <w:b/>
          <w:szCs w:val="20"/>
          <w:lang w:val="en-US" w:bidi="ar"/>
        </w:rPr>
        <w:t xml:space="preserve">Question </w:t>
      </w:r>
      <w:r>
        <w:rPr>
          <w:rFonts w:eastAsia="等线"/>
          <w:b/>
          <w:szCs w:val="20"/>
          <w:lang w:val="en-US" w:bidi="ar"/>
        </w:rPr>
        <w:t>3</w:t>
      </w:r>
      <w:r>
        <w:rPr>
          <w:rFonts w:eastAsia="Times New Roman"/>
          <w:b/>
          <w:szCs w:val="20"/>
          <w:lang w:val="en-US" w:bidi="ar"/>
        </w:rPr>
        <w:t xml:space="preserve"> </w:t>
      </w:r>
      <w:r>
        <w:rPr>
          <w:rFonts w:eastAsia="Times New Roman"/>
          <w:b/>
          <w:szCs w:val="20"/>
          <w:lang w:val="en-US" w:bidi="ar"/>
        </w:rPr>
        <w:tab/>
      </w:r>
    </w:p>
    <w:p>
      <w:pPr>
        <w:pStyle w:val="30"/>
        <w:spacing w:before="120"/>
        <w:jc w:val="both"/>
      </w:pPr>
      <w:r>
        <w:rPr>
          <w:rFonts w:hint="eastAsia"/>
        </w:rPr>
        <w:t>Consider a continuous-time LTI system with the impulse response</w:t>
      </w:r>
      <w:r>
        <w:t xml:space="preserve"> </w:t>
      </w:r>
      <w:r>
        <w:rPr>
          <w:position w:val="-10"/>
          <w:szCs w:val="21"/>
        </w:rPr>
        <w:object>
          <v:shape id="_x0000_i1047" o:spt="75" type="#_x0000_t75" style="height:19.2pt;width:91.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8">
            <o:LockedField>false</o:LockedField>
          </o:OLEObject>
        </w:object>
      </w:r>
      <w:r>
        <w:rPr>
          <w:rFonts w:hint="eastAsia"/>
        </w:rPr>
        <w:t>.</w:t>
      </w:r>
      <w:r>
        <w:t xml:space="preserve"> If the system with impulse response </w:t>
      </w:r>
      <w:r>
        <w:rPr>
          <w:position w:val="-10"/>
        </w:rPr>
        <w:object>
          <v:shape id="_x0000_i1048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0">
            <o:LockedField>false</o:LockedField>
          </o:OLEObject>
        </w:object>
      </w:r>
      <w:r>
        <w:t xml:space="preserve"> is composed of the parallel </w:t>
      </w:r>
      <w:r>
        <w:rPr>
          <w:color w:val="2E3033"/>
          <w:shd w:val="clear" w:color="auto" w:fill="FFFFFF"/>
        </w:rPr>
        <w:t>connection</w:t>
      </w:r>
      <w:r>
        <w:t xml:space="preserve"> of </w:t>
      </w:r>
      <w:r>
        <w:rPr>
          <w:position w:val="-14"/>
        </w:rPr>
        <w:object>
          <v:shape id="_x0000_i1049" o:spt="75" type="#_x0000_t75" style="height:19.8pt;width:2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2">
            <o:LockedField>false</o:LockedField>
          </o:OLEObject>
        </w:object>
      </w:r>
      <w:r>
        <w:t xml:space="preserve"> and </w:t>
      </w:r>
      <w:r>
        <w:rPr>
          <w:position w:val="-14"/>
        </w:rPr>
        <w:object>
          <v:shape id="_x0000_i1050" o:spt="75" type="#_x0000_t75" style="height:19.8pt;width:28.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4">
            <o:LockedField>false</o:LockedField>
          </o:OLEObject>
        </w:object>
      </w:r>
      <w:r>
        <w:t xml:space="preserve">, as shown in </w:t>
      </w:r>
      <w:r>
        <w:rPr>
          <w:b/>
          <w:bCs/>
        </w:rPr>
        <w:t>Figure. 2</w:t>
      </w:r>
      <w:r>
        <w:t xml:space="preserve">: </w:t>
      </w:r>
    </w:p>
    <w:p>
      <w:pPr>
        <w:adjustRightInd w:val="0"/>
        <w:snapToGrid w:val="0"/>
        <w:jc w:val="right"/>
        <w:rPr>
          <w:b/>
        </w:rPr>
      </w:pPr>
      <w:r>
        <w:rPr>
          <w:b/>
        </w:rPr>
        <w:t>[15 marks]</w:t>
      </w:r>
    </w:p>
    <w:p>
      <w:pPr>
        <w:pStyle w:val="30"/>
        <w:spacing w:before="120"/>
        <w:jc w:val="center"/>
      </w:pPr>
      <w:r>
        <w:object>
          <v:shape id="_x0000_i1051" o:spt="75" type="#_x0000_t75" style="height:79.2pt;width:406.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Visio.Drawing.15" ShapeID="_x0000_i1051" DrawAspect="Content" ObjectID="_1468075751" r:id="rId66">
            <o:LockedField>false</o:LockedField>
          </o:OLEObject>
        </w:object>
      </w:r>
    </w:p>
    <w:p>
      <w:pPr>
        <w:pStyle w:val="5"/>
        <w:rPr>
          <w:rFonts w:eastAsia="等线"/>
          <w:lang w:eastAsia="zh-CN"/>
        </w:rPr>
      </w:pPr>
      <w:r>
        <w:rPr>
          <w:bCs/>
        </w:rPr>
        <w:t>Figure 2</w:t>
      </w:r>
      <w:r>
        <w:rPr>
          <w:b w:val="0"/>
        </w:rPr>
        <w:t xml:space="preserve">: Block diagram of </w:t>
      </w:r>
      <w:r>
        <w:rPr>
          <w:position w:val="-14"/>
        </w:rPr>
        <w:object>
          <v:shape id="_x0000_i1052" o:spt="75" type="#_x0000_t75" style="height:19.8pt;width:24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8">
            <o:LockedField>false</o:LockedField>
          </o:OLEObject>
        </w:object>
      </w:r>
      <w:r>
        <w:t xml:space="preserve">, </w:t>
      </w:r>
      <w:r>
        <w:rPr>
          <w:b w:val="0"/>
        </w:rPr>
        <w:t xml:space="preserve">which </w:t>
      </w:r>
      <w:r>
        <w:rPr>
          <w:rFonts w:eastAsia="等线"/>
          <w:b w:val="0"/>
          <w:lang w:eastAsia="zh-CN"/>
        </w:rPr>
        <w:t xml:space="preserve">is equivalent to the </w:t>
      </w:r>
      <w:r>
        <w:rPr>
          <w:b w:val="0"/>
        </w:rPr>
        <w:t>parallel</w:t>
      </w:r>
      <w:r>
        <w:t xml:space="preserve"> </w:t>
      </w:r>
      <w:r>
        <w:rPr>
          <w:rFonts w:eastAsia="等线"/>
          <w:b w:val="0"/>
          <w:lang w:eastAsia="zh-CN"/>
        </w:rPr>
        <w:t xml:space="preserve">connection of </w:t>
      </w:r>
      <w:r>
        <w:rPr>
          <w:b w:val="0"/>
          <w:position w:val="-14"/>
        </w:rPr>
        <w:object>
          <v:shape id="_x0000_i1053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0">
            <o:LockedField>false</o:LockedField>
          </o:OLEObject>
        </w:object>
      </w:r>
      <w:r>
        <w:rPr>
          <w:b w:val="0"/>
        </w:rPr>
        <w:t xml:space="preserve"> and </w:t>
      </w:r>
      <w:r>
        <w:rPr>
          <w:b w:val="0"/>
          <w:position w:val="-14"/>
        </w:rPr>
        <w:object>
          <v:shape id="_x0000_i1054" o:spt="75" type="#_x0000_t75" style="height:19.2pt;width:25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2">
            <o:LockedField>false</o:LockedField>
          </o:OLEObject>
        </w:object>
      </w:r>
      <w:r>
        <w:rPr>
          <w:b w:val="0"/>
        </w:rPr>
        <w:t>.</w:t>
      </w:r>
    </w:p>
    <w:p>
      <w:pPr>
        <w:pStyle w:val="30"/>
        <w:spacing w:before="120"/>
        <w:jc w:val="both"/>
      </w:pPr>
      <w:r>
        <w:t xml:space="preserve">                                                                                           </w:t>
      </w:r>
    </w:p>
    <w:p>
      <w:pPr>
        <w:pStyle w:val="30"/>
        <w:numPr>
          <w:ilvl w:val="0"/>
          <w:numId w:val="5"/>
        </w:numPr>
        <w:spacing w:before="120"/>
        <w:ind w:left="510" w:hanging="153"/>
        <w:jc w:val="both"/>
      </w:pPr>
      <w:r>
        <w:t xml:space="preserve">   Find the Fourier transform (FT) of the signals</w:t>
      </w:r>
      <w:r>
        <w:rPr>
          <w:position w:val="-12"/>
        </w:rPr>
        <w:object>
          <v:shape id="_x0000_i1055" o:spt="75" type="#_x0000_t75" style="height:18pt;width:70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4">
            <o:LockedField>false</o:LockedField>
          </o:OLEObject>
        </w:object>
      </w:r>
      <w:r>
        <w:t xml:space="preserve"> ,</w:t>
      </w:r>
      <w:r>
        <w:rPr>
          <w:position w:val="-12"/>
        </w:rPr>
        <w:object>
          <v:shape id="_x0000_i1056" o:spt="75" type="#_x0000_t75" style="height:19.2pt;width:88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6">
            <o:LockedField>false</o:LockedField>
          </o:OLEObject>
        </w:object>
      </w:r>
      <w:r>
        <w:t xml:space="preserve"> and </w:t>
      </w:r>
      <w:r>
        <w:rPr>
          <w:position w:val="-12"/>
        </w:rPr>
        <w:object>
          <v:shape id="_x0000_i1057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8">
            <o:LockedField>false</o:LockedField>
          </o:OLEObject>
        </w:object>
      </w:r>
      <w:r>
        <w:t xml:space="preserve">; </w:t>
      </w:r>
    </w:p>
    <w:p>
      <w:pPr>
        <w:pStyle w:val="30"/>
        <w:spacing w:before="120"/>
        <w:ind w:left="1080"/>
        <w:jc w:val="right"/>
      </w:pPr>
      <w:r>
        <w:rPr>
          <w:b/>
        </w:rPr>
        <w:t>(</w:t>
      </w:r>
      <w:r>
        <w:rPr>
          <w:rFonts w:eastAsia="等线"/>
          <w:b/>
          <w:lang w:eastAsia="zh-CN"/>
        </w:rPr>
        <w:t>3</w:t>
      </w:r>
      <w:r>
        <w:rPr>
          <w:b/>
        </w:rPr>
        <w:t xml:space="preserve"> marks)</w:t>
      </w:r>
    </w:p>
    <w:p>
      <w:pPr>
        <w:pStyle w:val="42"/>
        <w:jc w:val="both"/>
      </w:pPr>
      <w:r>
        <w:t>ii)</w:t>
      </w:r>
      <w:r>
        <w:tab/>
      </w:r>
      <w:r>
        <w:t xml:space="preserve"> If the impulse response</w:t>
      </w:r>
      <w:r>
        <w:rPr>
          <w:position w:val="-14"/>
        </w:rPr>
        <w:object>
          <v:shape id="_x0000_i1058" o:spt="75" type="#_x0000_t75" style="height:19.8pt;width:73.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0">
            <o:LockedField>false</o:LockedField>
          </o:OLEObject>
        </w:object>
      </w:r>
      <w:r>
        <w:t xml:space="preserve"> and </w:t>
      </w:r>
      <w:r>
        <w:rPr>
          <w:position w:val="-14"/>
        </w:rPr>
        <w:object>
          <v:shape id="_x0000_i1059" o:spt="75" type="#_x0000_t75" style="height:19.8pt;width: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2">
            <o:LockedField>false</o:LockedField>
          </o:OLEObject>
        </w:object>
      </w:r>
      <w:r>
        <w:t xml:space="preserve">, find the frequency response </w:t>
      </w:r>
      <w:r>
        <w:rPr>
          <w:position w:val="-14"/>
        </w:rPr>
        <w:object>
          <v:shape id="_x0000_i1060" o:spt="75" type="#_x0000_t75" style="height:19.8pt;width:39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4">
            <o:LockedField>false</o:LockedField>
          </o:OLEObject>
        </w:object>
      </w:r>
      <w:r>
        <w:rPr>
          <w:rFonts w:eastAsia="宋体"/>
        </w:rPr>
        <w:t xml:space="preserve">, magnitude spectrum </w:t>
      </w:r>
      <w:r>
        <w:rPr>
          <w:rFonts w:eastAsia="MS Mincho"/>
          <w:position w:val="-14"/>
        </w:rPr>
        <w:object>
          <v:shape id="_x0000_i1061" o:spt="75" type="#_x0000_t75" style="height:19.8pt;width:40.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6">
            <o:LockedField>false</o:LockedField>
          </o:OLEObject>
        </w:object>
      </w:r>
      <w:r>
        <w:rPr>
          <w:rFonts w:eastAsia="宋体"/>
        </w:rPr>
        <w:t xml:space="preserve"> and phase spectrum  </w:t>
      </w:r>
      <w:r>
        <w:rPr>
          <w:rFonts w:eastAsia="MS Mincho"/>
          <w:position w:val="-14"/>
        </w:rPr>
        <w:object>
          <v:shape id="_x0000_i1062" o:spt="75" type="#_x0000_t75" style="height:19.8pt;width:6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8">
            <o:LockedField>false</o:LockedField>
          </o:OLEObject>
        </w:object>
      </w:r>
      <w:r>
        <w:t xml:space="preserve">; </w:t>
      </w:r>
    </w:p>
    <w:p>
      <w:pPr>
        <w:pStyle w:val="30"/>
        <w:spacing w:before="120"/>
        <w:ind w:left="1080"/>
        <w:jc w:val="right"/>
      </w:pPr>
      <w:r>
        <w:rPr>
          <w:b/>
        </w:rPr>
        <w:t>(</w:t>
      </w:r>
      <w:r>
        <w:rPr>
          <w:rFonts w:eastAsia="等线"/>
          <w:b/>
          <w:lang w:eastAsia="zh-CN"/>
        </w:rPr>
        <w:t>4</w:t>
      </w:r>
      <w:r>
        <w:rPr>
          <w:b/>
        </w:rPr>
        <w:t xml:space="preserve"> marks)</w:t>
      </w:r>
    </w:p>
    <w:p>
      <w:pPr>
        <w:pStyle w:val="42"/>
        <w:jc w:val="both"/>
      </w:pPr>
      <w:r>
        <w:t xml:space="preserve">iii)  Find the output signal </w:t>
      </w:r>
      <w:bookmarkStart w:id="6" w:name="MTBlankEqn"/>
      <w:r>
        <w:rPr>
          <w:position w:val="-14"/>
        </w:rPr>
        <w:object>
          <v:shape id="_x0000_i1063" o:spt="75" type="#_x0000_t75" style="height:19.8pt;width:25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0">
            <o:LockedField>false</o:LockedField>
          </o:OLEObject>
        </w:object>
      </w:r>
      <w:bookmarkEnd w:id="6"/>
      <w:r>
        <w:t xml:space="preserve"> </w:t>
      </w:r>
      <w:r>
        <w:rPr>
          <w:rFonts w:eastAsia="宋体"/>
        </w:rPr>
        <w:t>and</w:t>
      </w:r>
      <w:r>
        <w:t xml:space="preserve"> its FT </w:t>
      </w:r>
      <w:r>
        <w:rPr>
          <w:position w:val="-14"/>
        </w:rPr>
        <w:object>
          <v:shape id="_x0000_i1064" o:spt="75" type="#_x0000_t75" style="height:19.8pt;width:36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2">
            <o:LockedField>false</o:LockedField>
          </o:OLEObject>
        </w:object>
      </w:r>
      <w:r>
        <w:t xml:space="preserve"> with input </w:t>
      </w:r>
      <w:r>
        <w:rPr>
          <w:position w:val="-14"/>
        </w:rPr>
        <w:object>
          <v:shape id="_x0000_i1065" o:spt="75" type="#_x0000_t75" style="height:19.8pt;width:124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4">
            <o:LockedField>false</o:LockedField>
          </o:OLEObject>
        </w:object>
      </w:r>
      <w:r>
        <w:t>;</w:t>
      </w:r>
    </w:p>
    <w:p>
      <w:pPr>
        <w:pStyle w:val="42"/>
        <w:ind w:left="624" w:firstLine="422"/>
        <w:jc w:val="right"/>
      </w:pPr>
      <w:r>
        <w:rPr>
          <w:b/>
        </w:rPr>
        <w:t>(</w:t>
      </w:r>
      <w:r>
        <w:rPr>
          <w:rFonts w:eastAsia="等线"/>
          <w:b/>
        </w:rPr>
        <w:t>4</w:t>
      </w:r>
      <w:r>
        <w:rPr>
          <w:b/>
        </w:rPr>
        <w:t xml:space="preserve"> marks)</w:t>
      </w:r>
    </w:p>
    <w:p>
      <w:pPr>
        <w:pStyle w:val="42"/>
        <w:tabs>
          <w:tab w:val="clear" w:pos="1152"/>
        </w:tabs>
        <w:jc w:val="both"/>
      </w:pPr>
      <w:r>
        <w:t>i</w:t>
      </w:r>
      <w:r>
        <w:rPr>
          <w:rFonts w:eastAsiaTheme="minorEastAsia"/>
        </w:rPr>
        <w:t>v</w:t>
      </w:r>
      <w:r>
        <w:t xml:space="preserve">)  If the output is </w:t>
      </w:r>
      <w:r>
        <w:rPr>
          <w:position w:val="-10"/>
        </w:rPr>
        <w:object>
          <v:shape id="_x0000_i1066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6">
            <o:LockedField>false</o:LockedField>
          </o:OLEObject>
        </w:object>
      </w:r>
      <w:r>
        <w:t xml:space="preserve">, find its corresponding input </w:t>
      </w:r>
      <w:r>
        <w:rPr>
          <w:position w:val="-12"/>
        </w:rPr>
        <w:object>
          <v:shape id="_x0000_i1067" o:spt="75" type="#_x0000_t75" style="height:16.8pt;width:25.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8">
            <o:LockedField>false</o:LockedField>
          </o:OLEObject>
        </w:object>
      </w:r>
      <w:r>
        <w:t xml:space="preserve"> and its FT </w:t>
      </w:r>
      <w:r>
        <w:rPr>
          <w:position w:val="-14"/>
        </w:rPr>
        <w:object>
          <v:shape id="_x0000_i1068" o:spt="75" type="#_x0000_t75" style="height:19.8pt;width:43.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0">
            <o:LockedField>false</o:LockedField>
          </o:OLEObject>
        </w:object>
      </w:r>
      <w:r>
        <w:t xml:space="preserve">. </w:t>
      </w:r>
    </w:p>
    <w:p>
      <w:pPr>
        <w:pStyle w:val="42"/>
        <w:ind w:left="624" w:firstLine="422"/>
        <w:jc w:val="right"/>
        <w:rPr>
          <w:b/>
        </w:rPr>
      </w:pPr>
      <w:r>
        <w:rPr>
          <w:b/>
        </w:rPr>
        <w:t xml:space="preserve"> (4 marks)</w:t>
      </w:r>
    </w:p>
    <w:p>
      <w:pPr>
        <w:ind w:right="120"/>
        <w:rPr>
          <w:rFonts w:eastAsia="Arial Unicode MS"/>
          <w:b/>
        </w:rPr>
      </w:pPr>
      <w:r>
        <w:rPr>
          <w:rFonts w:hint="eastAsia" w:eastAsia="Arial Unicode MS"/>
          <w:b/>
        </w:rPr>
        <w:t>Solution:</w:t>
      </w:r>
    </w:p>
    <w:p>
      <w:pPr>
        <w:ind w:right="120"/>
        <w:jc w:val="right"/>
        <w:rPr>
          <w:rFonts w:eastAsia="Arial Unicode MS"/>
          <w:b/>
          <w:lang w:val="en-US"/>
        </w:rPr>
      </w:pPr>
    </w:p>
    <w:tbl>
      <w:tblPr>
        <w:tblStyle w:val="13"/>
        <w:tblW w:w="0" w:type="auto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6729"/>
        <w:gridCol w:w="1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i</w:t>
            </w:r>
            <w:r>
              <w:t>)</w:t>
            </w:r>
          </w:p>
        </w:tc>
        <w:tc>
          <w:tcPr>
            <w:tcW w:w="6729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position w:val="-12"/>
              </w:rPr>
              <w:object>
                <v:shape id="_x0000_i1069" o:spt="75" type="#_x0000_t75" style="height:19.2pt;width:157.8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102">
                  <o:LockedField>false</o:LockedField>
                </o:OLEObject>
              </w:object>
            </w:r>
            <w:r>
              <w:rPr>
                <w:position w:val="-28"/>
              </w:rPr>
              <w:object>
                <v:shape id="_x0000_i1070" o:spt="75" type="#_x0000_t75" style="height:31.8pt;width:319.8pt;" o:ole="t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104">
                  <o:LockedField>false</o:LockedField>
                </o:OLEObject>
              </w:object>
            </w:r>
            <w:r>
              <w:rPr>
                <w:position w:val="-12"/>
              </w:rPr>
              <w:object>
                <v:shape id="_x0000_i1071" o:spt="75" type="#_x0000_t75" style="height:19.2pt;width:175.8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106">
                  <o:LockedField>false</o:LockedField>
                </o:OLEObject>
              </w:object>
            </w:r>
          </w:p>
        </w:tc>
        <w:tc>
          <w:tcPr>
            <w:tcW w:w="1242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jc w:val="both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i</w:t>
            </w:r>
            <w:r>
              <w:t>i)</w:t>
            </w:r>
          </w:p>
        </w:tc>
        <w:tc>
          <w:tcPr>
            <w:tcW w:w="6729" w:type="dxa"/>
            <w:vAlign w:val="center"/>
          </w:tcPr>
          <w:p>
            <w:pPr>
              <w:adjustRightInd w:val="0"/>
              <w:snapToGrid w:val="0"/>
              <w:jc w:val="center"/>
              <w:rPr>
                <w:position w:val="-28"/>
              </w:rPr>
            </w:pPr>
            <w:r>
              <w:rPr>
                <w:position w:val="-28"/>
              </w:rPr>
              <w:object>
                <v:shape id="_x0000_i1072" o:spt="75" type="#_x0000_t75" style="height:33pt;width:183pt;" o:ole="t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f"/>
                  <w10:wrap type="none"/>
                  <w10:anchorlock/>
                </v:shape>
                <o:OLEObject Type="Embed" ProgID="Equation.DSMT4" ShapeID="_x0000_i1072" DrawAspect="Content" ObjectID="_1468075772" r:id="rId108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</w:pPr>
            <w:r>
              <w:rPr>
                <w:position w:val="-28"/>
              </w:rPr>
              <w:object>
                <v:shape id="_x0000_i1073" o:spt="75" type="#_x0000_t75" style="height:33pt;width:226.8pt;" o:ole="t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110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</w:pPr>
            <w:r>
              <w:rPr>
                <w:position w:val="-48"/>
              </w:rPr>
              <w:object>
                <v:shape id="_x0000_i1074" o:spt="75" type="#_x0000_t75" style="height:45pt;width:322.2pt;" o:ole="t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112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</w:pPr>
            <w:r>
              <w:rPr>
                <w:position w:val="-24"/>
              </w:rPr>
              <w:object>
                <v:shape id="_x0000_i1075" o:spt="75" type="#_x0000_t75" style="height:31.2pt;width:148.2pt;" o:ole="t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114">
                  <o:LockedField>false</o:LockedField>
                </o:OLEObject>
              </w:object>
            </w:r>
          </w:p>
        </w:tc>
        <w:tc>
          <w:tcPr>
            <w:tcW w:w="1242" w:type="dxa"/>
            <w:vAlign w:val="center"/>
          </w:tcPr>
          <w:p>
            <w:pPr>
              <w:adjustRightInd w:val="0"/>
              <w:snapToGrid w:val="0"/>
              <w:ind w:firstLine="240" w:firstLineChars="100"/>
              <w:jc w:val="both"/>
              <w:rPr>
                <w:color w:val="FF0000"/>
              </w:rPr>
            </w:pPr>
          </w:p>
          <w:p>
            <w:pPr>
              <w:adjustRightInd w:val="0"/>
              <w:snapToGrid w:val="0"/>
              <w:ind w:firstLine="240" w:firstLineChars="100"/>
              <w:jc w:val="both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jc w:val="both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i</w:t>
            </w:r>
            <w:r>
              <w:t>ii)</w:t>
            </w:r>
          </w:p>
        </w:tc>
        <w:tc>
          <w:tcPr>
            <w:tcW w:w="6729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position w:val="-36"/>
              </w:rPr>
              <w:object>
                <v:shape id="_x0000_i1076" o:spt="75" type="#_x0000_t75" style="height:42pt;width:250.2pt;" o:ole="t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16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</w:pPr>
            <w:r>
              <w:rPr>
                <w:position w:val="-30"/>
              </w:rPr>
              <w:object>
                <v:shape id="_x0000_i1077" o:spt="75" type="#_x0000_t75" style="height:36pt;width:280.2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18">
                  <o:LockedField>false</o:LockedField>
                </o:OLEObject>
              </w:object>
            </w:r>
          </w:p>
        </w:tc>
        <w:tc>
          <w:tcPr>
            <w:tcW w:w="1242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>
            <w:pPr>
              <w:adjustRightInd w:val="0"/>
              <w:snapToGrid w:val="0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</w:tcPr>
          <w:p>
            <w:pPr>
              <w:adjustRightInd w:val="0"/>
              <w:snapToGrid w:val="0"/>
              <w:jc w:val="center"/>
            </w:pPr>
            <w:r>
              <w:t>ii</w:t>
            </w:r>
            <w:r>
              <w:rPr>
                <w:rFonts w:hint="eastAsia"/>
              </w:rPr>
              <w:t>i</w:t>
            </w:r>
            <w:r>
              <w:t>i)</w:t>
            </w:r>
          </w:p>
        </w:tc>
        <w:tc>
          <w:tcPr>
            <w:tcW w:w="6729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position w:val="-28"/>
              </w:rPr>
              <w:object>
                <v:shape id="_x0000_i1078" o:spt="75" type="#_x0000_t75" style="height:33pt;width:184.2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20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</w:pPr>
            <w:r>
              <w:rPr>
                <w:position w:val="-32"/>
              </w:rPr>
              <w:object>
                <v:shape id="_x0000_i1079" o:spt="75" type="#_x0000_t75" style="height:37.2pt;width:273pt;" o:ole="t" filled="f" o:preferrelative="t" stroked="f" coordsize="21600,21600">
                  <v:path/>
                  <v:fill on="f" focussize="0,0"/>
                  <v:stroke on="f" joinstyle="miter"/>
                  <v:imagedata r:id="rId123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22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</w:pPr>
            <w:r>
              <w:rPr>
                <w:position w:val="-14"/>
              </w:rPr>
              <w:object>
                <v:shape id="_x0000_i1080" o:spt="75" type="#_x0000_t75" style="height:19.8pt;width:217.8pt;" o:ole="t" filled="f" o:preferrelative="t" stroked="f" coordsize="21600,21600">
                  <v:path/>
                  <v:fill on="f" focussize="0,0"/>
                  <v:stroke on="f" joinstyle="miter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24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</w:pPr>
          </w:p>
        </w:tc>
        <w:tc>
          <w:tcPr>
            <w:tcW w:w="1242" w:type="dxa"/>
            <w:vAlign w:val="center"/>
          </w:tcPr>
          <w:p>
            <w:pPr>
              <w:adjustRightInd w:val="0"/>
              <w:snapToGrid w:val="0"/>
              <w:ind w:firstLine="120" w:firstLineChars="5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 xml:space="preserve"> marks</w:t>
            </w:r>
          </w:p>
        </w:tc>
      </w:tr>
    </w:tbl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>
        <w:rPr>
          <w:b/>
          <w:szCs w:val="20"/>
          <w:lang w:val="en-US" w:bidi="ar"/>
        </w:rPr>
        <w:t xml:space="preserve">Question 4 </w:t>
      </w:r>
      <w:r>
        <w:rPr>
          <w:b/>
          <w:szCs w:val="20"/>
          <w:lang w:val="en-US" w:bidi="ar"/>
        </w:rPr>
        <w:tab/>
      </w:r>
    </w:p>
    <w:p>
      <w:pPr>
        <w:adjustRightInd w:val="0"/>
        <w:snapToGrid w:val="0"/>
      </w:pPr>
      <w:r>
        <w:rPr>
          <w:bCs/>
        </w:rPr>
        <w:t>a)</w:t>
      </w:r>
      <w:r>
        <w:rPr>
          <w:b/>
        </w:rPr>
        <w:t xml:space="preserve"> </w:t>
      </w:r>
      <w:r>
        <w:rPr>
          <w:bCs/>
        </w:rPr>
        <w:t>C</w:t>
      </w:r>
      <w:r>
        <w:rPr>
          <w:rFonts w:hint="eastAsia"/>
        </w:rPr>
        <w:t>onsider a discrete-time LTI system</w:t>
      </w:r>
      <w:r>
        <w:t xml:space="preserve">, </w:t>
      </w:r>
      <w:r>
        <w:rPr>
          <w:position w:val="-10"/>
        </w:rPr>
        <w:object>
          <v:shape id="_x0000_i1081" o:spt="75" type="#_x0000_t75" style="height:16.2pt;width:160.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6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             </w:t>
      </w:r>
    </w:p>
    <w:p>
      <w:pPr>
        <w:adjustRightInd w:val="0"/>
        <w:snapToGrid w:val="0"/>
        <w:ind w:firstLine="8674" w:firstLineChars="3600"/>
        <w:rPr>
          <w:b/>
        </w:rPr>
      </w:pPr>
      <w:r>
        <w:rPr>
          <w:rFonts w:hint="eastAsia"/>
          <w:b/>
        </w:rPr>
        <w:t>[</w:t>
      </w:r>
      <w:r>
        <w:rPr>
          <w:b/>
        </w:rPr>
        <w:t>8</w:t>
      </w:r>
      <w:r>
        <w:rPr>
          <w:rFonts w:hint="eastAsia"/>
          <w:b/>
        </w:rPr>
        <w:t xml:space="preserve"> marks]</w:t>
      </w:r>
    </w:p>
    <w:p>
      <w:pPr>
        <w:widowControl w:val="0"/>
        <w:numPr>
          <w:ilvl w:val="0"/>
          <w:numId w:val="6"/>
        </w:numPr>
        <w:adjustRightInd w:val="0"/>
        <w:snapToGrid w:val="0"/>
        <w:ind w:left="738" w:hanging="454"/>
        <w:jc w:val="both"/>
      </w:pPr>
      <w:r>
        <w:rPr>
          <w:bCs/>
        </w:rPr>
        <w:t>D</w:t>
      </w:r>
      <w:r>
        <w:t>etermine</w:t>
      </w:r>
      <w:r>
        <w:rPr>
          <w:rFonts w:hint="eastAsia"/>
        </w:rPr>
        <w:t xml:space="preserve"> the frequency response </w:t>
      </w:r>
      <w:r>
        <w:rPr>
          <w:position w:val="-10"/>
        </w:rPr>
        <w:object>
          <v:shape id="_x0000_i1082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8">
            <o:LockedField>false</o:LockedField>
          </o:OLEObject>
        </w:object>
      </w:r>
      <w:r>
        <w:rPr>
          <w:rFonts w:hint="eastAsia"/>
        </w:rPr>
        <w:t>;</w:t>
      </w:r>
    </w:p>
    <w:p>
      <w:pPr>
        <w:pStyle w:val="42"/>
        <w:ind w:left="1004" w:right="241" w:firstLine="0"/>
        <w:jc w:val="right"/>
        <w:rPr>
          <w:szCs w:val="21"/>
        </w:rPr>
      </w:pPr>
      <w:r>
        <w:rPr>
          <w:b/>
        </w:rPr>
        <w:t>(2 marks)</w:t>
      </w:r>
    </w:p>
    <w:p>
      <w:pPr>
        <w:widowControl w:val="0"/>
        <w:numPr>
          <w:ilvl w:val="0"/>
          <w:numId w:val="6"/>
        </w:numPr>
        <w:adjustRightInd w:val="0"/>
        <w:snapToGrid w:val="0"/>
        <w:spacing w:line="276" w:lineRule="auto"/>
        <w:ind w:left="738" w:hanging="454"/>
        <w:jc w:val="both"/>
      </w:pPr>
      <w:r>
        <w:t xml:space="preserve">Find the Discrete-time Fourier series (DTFS) coefficients of the signal </w:t>
      </w:r>
      <w:r>
        <w:rPr>
          <w:position w:val="-28"/>
        </w:rPr>
        <w:object>
          <v:shape id="_x0000_i1083" o:spt="75" type="#_x0000_t75" style="height:34.2pt;width:10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0">
            <o:LockedField>false</o:LockedField>
          </o:OLEObject>
        </w:object>
      </w:r>
      <w:r>
        <w:t>;</w:t>
      </w:r>
    </w:p>
    <w:p>
      <w:pPr>
        <w:pStyle w:val="42"/>
        <w:wordWrap w:val="0"/>
        <w:ind w:left="1004" w:firstLine="0"/>
        <w:jc w:val="right"/>
        <w:rPr>
          <w:szCs w:val="21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</w:t>
      </w:r>
      <w:r>
        <w:rPr>
          <w:b/>
        </w:rPr>
        <w:t xml:space="preserve">(3 marks)  </w:t>
      </w:r>
    </w:p>
    <w:p>
      <w:pPr>
        <w:widowControl w:val="0"/>
        <w:numPr>
          <w:ilvl w:val="0"/>
          <w:numId w:val="6"/>
        </w:numPr>
        <w:adjustRightInd w:val="0"/>
        <w:snapToGrid w:val="0"/>
        <w:ind w:left="738" w:hanging="454"/>
        <w:jc w:val="both"/>
        <w:rPr>
          <w:bCs/>
        </w:rPr>
      </w:pPr>
      <w:r>
        <w:rPr>
          <w:b/>
        </w:rPr>
        <w:t>C</w:t>
      </w:r>
      <w:r>
        <w:rPr>
          <w:bCs/>
        </w:rPr>
        <w:t xml:space="preserve">alculate the output of the system </w:t>
      </w:r>
      <w:r>
        <w:rPr>
          <w:bCs/>
        </w:rPr>
        <w:object>
          <v:shape id="_x0000_i1084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2">
            <o:LockedField>false</o:LockedField>
          </o:OLEObject>
        </w:object>
      </w:r>
      <w:r>
        <w:rPr>
          <w:bCs/>
        </w:rPr>
        <w:t xml:space="preserve"> with the input signal </w:t>
      </w:r>
      <w:r>
        <w:rPr>
          <w:bCs/>
        </w:rPr>
        <w:object>
          <v:shape id="_x0000_i1085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4">
            <o:LockedField>false</o:LockedField>
          </o:OLEObject>
        </w:object>
      </w:r>
      <w:r>
        <w:rPr>
          <w:bCs/>
        </w:rPr>
        <w:t>.</w:t>
      </w:r>
    </w:p>
    <w:p>
      <w:pPr>
        <w:pStyle w:val="42"/>
        <w:wordWrap w:val="0"/>
        <w:ind w:left="284" w:firstLine="0"/>
        <w:jc w:val="right"/>
        <w:rPr>
          <w:szCs w:val="21"/>
        </w:rPr>
      </w:pPr>
      <w:r>
        <w:rPr>
          <w:b/>
        </w:rPr>
        <w:t>(3</w:t>
      </w:r>
      <w:r>
        <w:rPr>
          <w:rFonts w:hint="eastAsia"/>
          <w:b/>
        </w:rPr>
        <w:t xml:space="preserve"> marks)</w:t>
      </w:r>
      <w:r>
        <w:rPr>
          <w:b/>
        </w:rPr>
        <w:t xml:space="preserve">  </w:t>
      </w:r>
    </w:p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beforeAutospacing="0" w:after="0" w:afterAutospacing="0"/>
        <w:outlineLvl w:val="0"/>
        <w:rPr>
          <w:lang w:val="en-US"/>
        </w:rPr>
      </w:pPr>
      <w:r>
        <w:rPr>
          <w:b/>
          <w:szCs w:val="20"/>
          <w:lang w:val="en-US" w:bidi="ar"/>
        </w:rPr>
        <w:t>Solutions:</w:t>
      </w:r>
    </w:p>
    <w:p>
      <w:pPr>
        <w:pStyle w:val="34"/>
        <w:numPr>
          <w:ilvl w:val="0"/>
          <w:numId w:val="7"/>
        </w:numPr>
        <w:adjustRightInd w:val="0"/>
        <w:snapToGrid w:val="0"/>
        <w:spacing w:line="360" w:lineRule="auto"/>
      </w:pPr>
      <w:r>
        <w:rPr>
          <w:position w:val="-10"/>
        </w:rPr>
        <w:object>
          <v:shape id="_x0000_i1086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6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10"/>
        </w:rPr>
        <w:object>
          <v:shape id="_x0000_i1087" o:spt="75" type="#_x0000_t75" style="height:19.2pt;width:163.8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37">
            <o:LockedField>false</o:LockedField>
          </o:OLEObject>
        </w:object>
      </w:r>
      <w:r>
        <w:rPr>
          <w:position w:val="-10"/>
        </w:rPr>
        <w:t xml:space="preserve">                                     </w:t>
      </w:r>
      <w:r>
        <w:rPr>
          <w:color w:val="FF0000"/>
          <w:position w:val="-10"/>
        </w:rPr>
        <w:t>2 marks</w:t>
      </w:r>
      <w:r>
        <w:rPr>
          <w:position w:val="-10"/>
        </w:rPr>
        <w:t xml:space="preserve"> </w:t>
      </w:r>
    </w:p>
    <w:p>
      <w:pPr>
        <w:pStyle w:val="34"/>
        <w:numPr>
          <w:ilvl w:val="0"/>
          <w:numId w:val="7"/>
        </w:numPr>
        <w:adjustRightInd w:val="0"/>
        <w:snapToGrid w:val="0"/>
        <w:rPr>
          <w:b/>
          <w:bCs/>
        </w:rPr>
      </w:pPr>
      <w:r>
        <w:rPr>
          <w:rFonts w:hint="eastAsia"/>
          <w:i/>
          <w:iCs/>
        </w:rPr>
        <w:sym w:font="Symbol" w:char="F057"/>
      </w:r>
      <w:r>
        <w:rPr>
          <w:b/>
          <w:bCs/>
          <w:i/>
          <w:iCs/>
          <w:vertAlign w:val="subscript"/>
        </w:rPr>
        <w:t>o</w:t>
      </w:r>
      <w:r>
        <w:rPr>
          <w:b/>
          <w:bCs/>
        </w:rPr>
        <w:t xml:space="preserve"> = </w:t>
      </w:r>
      <w:r>
        <w:rPr>
          <w:rFonts w:hint="eastAsia"/>
          <w:i/>
          <w:iCs/>
        </w:rPr>
        <w:sym w:font="Symbol" w:char="F070"/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/ 8, </w:t>
      </w:r>
      <w:r>
        <w:rPr>
          <w:rFonts w:hint="eastAsia"/>
          <w:b/>
          <w:bCs/>
        </w:rPr>
        <w:t xml:space="preserve"> </w:t>
      </w:r>
      <w:r>
        <w:rPr>
          <w:b/>
          <w:bCs/>
          <w:i/>
          <w:iCs/>
        </w:rPr>
        <w:t>N</w:t>
      </w:r>
      <w:r>
        <w:rPr>
          <w:b/>
          <w:bCs/>
        </w:rPr>
        <w:t>=</w:t>
      </w:r>
      <w:r>
        <w:rPr>
          <w:rFonts w:hint="eastAsia"/>
          <w:b/>
          <w:bCs/>
        </w:rPr>
        <w:t>2</w:t>
      </w:r>
      <w:r>
        <w:rPr>
          <w:rFonts w:hint="eastAsia"/>
          <w:i/>
          <w:iCs/>
        </w:rPr>
        <w:sym w:font="Symbol" w:char="F070"/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/ </w:t>
      </w:r>
      <w:r>
        <w:rPr>
          <w:rFonts w:hint="eastAsia"/>
          <w:i/>
          <w:iCs/>
        </w:rPr>
        <w:sym w:font="Symbol" w:char="F057"/>
      </w:r>
      <w:r>
        <w:rPr>
          <w:b/>
          <w:bCs/>
          <w:i/>
          <w:iCs/>
          <w:vertAlign w:val="subscript"/>
        </w:rPr>
        <w:t>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>16</w:t>
      </w:r>
    </w:p>
    <w:p>
      <w:pPr>
        <w:pStyle w:val="34"/>
        <w:adjustRightInd w:val="0"/>
        <w:snapToGrid w:val="0"/>
        <w:spacing w:line="360" w:lineRule="auto"/>
        <w:rPr>
          <w:position w:val="-12"/>
        </w:rPr>
      </w:pPr>
      <w:r>
        <w:rPr>
          <w:position w:val="-12"/>
        </w:rPr>
        <w:object>
          <v:shape id="_x0000_i1088" o:spt="75" type="#_x0000_t75" style="height:34.8pt;width:178.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9">
            <o:LockedField>false</o:LockedField>
          </o:OLEObject>
        </w:object>
      </w:r>
      <w:r>
        <w:rPr>
          <w:position w:val="-12"/>
        </w:rPr>
        <w:object>
          <v:shape id="_x0000_i1089" o:spt="75" type="#_x0000_t75" style="height:37.2pt;width:157.8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1">
            <o:LockedField>false</o:LockedField>
          </o:OLEObject>
        </w:object>
      </w:r>
      <w:r>
        <w:rPr>
          <w:position w:val="-12"/>
        </w:rPr>
        <w:t xml:space="preserve">            </w:t>
      </w:r>
      <w:r>
        <w:rPr>
          <w:color w:val="FF0000"/>
          <w:position w:val="-10"/>
        </w:rPr>
        <w:t>1 mark</w:t>
      </w:r>
    </w:p>
    <w:p>
      <w:pPr>
        <w:pStyle w:val="34"/>
        <w:adjustRightInd w:val="0"/>
        <w:snapToGrid w:val="0"/>
        <w:spacing w:line="360" w:lineRule="auto"/>
        <w:rPr>
          <w:position w:val="-12"/>
        </w:rPr>
      </w:pPr>
      <w:r>
        <w:rPr>
          <w:position w:val="-28"/>
        </w:rPr>
        <w:object>
          <v:shape id="_x0000_i1090" o:spt="75" type="#_x0000_t75" style="height:40.2pt;width:124.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3">
            <o:LockedField>false</o:LockedField>
          </o:OLEObject>
        </w:object>
      </w:r>
      <w:r>
        <w:rPr>
          <w:position w:val="-28"/>
        </w:rPr>
        <w:object>
          <v:shape id="_x0000_i1091" o:spt="75" type="#_x0000_t75" style="height:37.2pt;width:8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5">
            <o:LockedField>false</o:LockedField>
          </o:OLEObject>
        </w:object>
      </w:r>
      <w:r>
        <w:rPr>
          <w:position w:val="-28"/>
        </w:rPr>
        <w:t xml:space="preserve">                                       </w:t>
      </w:r>
    </w:p>
    <w:p>
      <w:pPr>
        <w:pStyle w:val="34"/>
        <w:adjustRightInd w:val="0"/>
        <w:snapToGrid w:val="0"/>
        <w:spacing w:line="360" w:lineRule="auto"/>
        <w:rPr>
          <w:color w:val="FF0000"/>
          <w:position w:val="-10"/>
        </w:rPr>
      </w:pPr>
      <w:r>
        <w:rPr>
          <w:position w:val="-88"/>
        </w:rPr>
        <w:object>
          <v:shape id="_x0000_i1092" o:spt="75" type="#_x0000_t75" style="height:94.2pt;width:129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7">
            <o:LockedField>false</o:LockedField>
          </o:OLEObject>
        </w:object>
      </w:r>
      <w:r>
        <w:rPr>
          <w:position w:val="-88"/>
        </w:rPr>
        <w:t xml:space="preserve">                                                       </w:t>
      </w:r>
      <w:bookmarkStart w:id="7" w:name="_Hlk115888948"/>
      <w:r>
        <w:rPr>
          <w:color w:val="FF0000"/>
          <w:position w:val="-10"/>
        </w:rPr>
        <w:t>2 marks</w:t>
      </w:r>
      <w:bookmarkEnd w:id="7"/>
    </w:p>
    <w:p>
      <w:pPr>
        <w:pStyle w:val="34"/>
        <w:numPr>
          <w:ilvl w:val="0"/>
          <w:numId w:val="7"/>
        </w:numPr>
        <w:adjustRightInd w:val="0"/>
        <w:snapToGrid w:val="0"/>
        <w:spacing w:line="360" w:lineRule="auto"/>
        <w:rPr>
          <w:rFonts w:eastAsiaTheme="minorEastAsia"/>
          <w:position w:val="-12"/>
        </w:rPr>
      </w:pPr>
      <w:r>
        <w:rPr>
          <w:position w:val="-12"/>
        </w:rPr>
        <w:object>
          <v:shape id="_x0000_i1093" o:spt="75" type="#_x0000_t75" style="height:21pt;width:271.8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9">
            <o:LockedField>false</o:LockedField>
          </o:OLEObject>
        </w:object>
      </w:r>
      <w:r>
        <w:t xml:space="preserve">                         </w:t>
      </w:r>
      <w:r>
        <w:rPr>
          <w:color w:val="FF0000"/>
        </w:rPr>
        <w:t>1 mark</w:t>
      </w:r>
    </w:p>
    <w:p>
      <w:pPr>
        <w:pStyle w:val="34"/>
        <w:adjustRightInd w:val="0"/>
        <w:snapToGrid w:val="0"/>
        <w:spacing w:line="360" w:lineRule="auto"/>
        <w:rPr>
          <w:position w:val="-88"/>
        </w:rPr>
      </w:pPr>
      <w:r>
        <w:rPr>
          <w:position w:val="-58"/>
        </w:rPr>
        <w:object>
          <v:shape id="_x0000_i1094" o:spt="75" type="#_x0000_t75" style="height:73.8pt;width:352.2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1">
            <o:LockedField>false</o:LockedField>
          </o:OLEObject>
        </w:object>
      </w:r>
      <w:r>
        <w:rPr>
          <w:position w:val="-88"/>
        </w:rPr>
        <w:t xml:space="preserve">                 </w:t>
      </w:r>
    </w:p>
    <w:p>
      <w:pPr>
        <w:pStyle w:val="34"/>
        <w:adjustRightInd w:val="0"/>
        <w:snapToGrid w:val="0"/>
        <w:spacing w:line="360" w:lineRule="auto"/>
        <w:ind w:firstLine="7680" w:firstLineChars="3200"/>
        <w:rPr>
          <w:color w:val="FF0000"/>
          <w:position w:val="-10"/>
        </w:rPr>
      </w:pPr>
      <w:r>
        <w:rPr>
          <w:position w:val="-88"/>
        </w:rPr>
        <w:t xml:space="preserve"> </w:t>
      </w:r>
      <w:r>
        <w:rPr>
          <w:color w:val="FF0000"/>
          <w:position w:val="-10"/>
        </w:rPr>
        <w:t>2 marks</w:t>
      </w:r>
    </w:p>
    <w:p>
      <w:pPr>
        <w:ind w:right="120"/>
        <w:jc w:val="both"/>
      </w:pPr>
      <w:r>
        <w:t xml:space="preserve">b) </w:t>
      </w:r>
      <w:r>
        <w:rPr>
          <w:rFonts w:hint="eastAsia"/>
        </w:rPr>
        <w:t xml:space="preserve">The input to a discrete-time system is given by </w:t>
      </w:r>
      <w:r>
        <w:rPr>
          <w:position w:val="-28"/>
        </w:rPr>
        <w:object>
          <v:shape id="_x0000_i1095" o:spt="75" type="#_x0000_t75" style="height:34.2pt;width:136.8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3">
            <o:LockedField>false</o:LockedField>
          </o:OLEObject>
        </w:object>
      </w:r>
      <w:r>
        <w:rPr>
          <w:rFonts w:hint="eastAsia"/>
        </w:rPr>
        <w:t xml:space="preserve">, use the DTFT to find the output of the system, </w:t>
      </w:r>
      <w:r>
        <w:rPr>
          <w:position w:val="-10"/>
        </w:rPr>
        <w:object>
          <v:shape id="_x0000_i1096" o:spt="75" type="#_x0000_t75" style="height:16.2pt;width:24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5">
            <o:LockedField>false</o:LockedField>
          </o:OLEObject>
        </w:object>
      </w:r>
      <w:r>
        <w:rPr>
          <w:rFonts w:hint="eastAsia"/>
        </w:rPr>
        <w:t xml:space="preserve">, if the impulse response is given by </w:t>
      </w:r>
      <w:r>
        <w:rPr>
          <w:position w:val="-24"/>
        </w:rPr>
        <w:object>
          <v:shape id="_x0000_i1097" o:spt="75" type="#_x0000_t75" style="height:48pt;width:88.8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7">
            <o:LockedField>false</o:LockedField>
          </o:OLEObject>
        </w:object>
      </w:r>
      <w:r>
        <w:rPr>
          <w:rFonts w:hint="eastAsia"/>
        </w:rPr>
        <w:t xml:space="preserve">.   </w:t>
      </w:r>
    </w:p>
    <w:p>
      <w:pPr>
        <w:ind w:firstLine="480"/>
        <w:jc w:val="right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7</w:t>
      </w:r>
      <w:r>
        <w:rPr>
          <w:b/>
        </w:rPr>
        <w:t xml:space="preserve"> marks]</w:t>
      </w:r>
    </w:p>
    <w:p>
      <w:pPr>
        <w:rPr>
          <w:b/>
        </w:rPr>
      </w:pPr>
    </w:p>
    <w:p>
      <w:pPr>
        <w:ind w:right="120"/>
        <w:rPr>
          <w:rFonts w:eastAsia="Arial Unicode MS"/>
          <w:b/>
        </w:rPr>
      </w:pPr>
      <w:r>
        <w:rPr>
          <w:rFonts w:hint="eastAsia" w:eastAsia="Arial Unicode MS"/>
          <w:b/>
        </w:rPr>
        <w:t>Solution:</w:t>
      </w:r>
    </w:p>
    <w:p>
      <w:pPr>
        <w:ind w:left="360" w:right="120"/>
        <w:rPr>
          <w:rFonts w:eastAsia="Arial Unicode MS"/>
          <w:color w:val="FF0000"/>
        </w:rPr>
      </w:pPr>
      <w:r>
        <w:rPr>
          <w:rFonts w:eastAsia="Arial Unicode MS"/>
          <w:position w:val="-60"/>
        </w:rPr>
        <w:object>
          <v:shape id="_x0000_i1098" o:spt="75" type="#_x0000_t75" style="height:66pt;width:313.2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9">
            <o:LockedField>false</o:LockedField>
          </o:OLEObject>
        </w:object>
      </w:r>
      <w:r>
        <w:rPr>
          <w:rFonts w:hint="eastAsia" w:eastAsia="Arial Unicode MS"/>
        </w:rPr>
        <w:t xml:space="preserve">              </w:t>
      </w:r>
      <w:r>
        <w:rPr>
          <w:rFonts w:eastAsia="Arial Unicode MS"/>
        </w:rPr>
        <w:t xml:space="preserve">       </w:t>
      </w:r>
      <w:r>
        <w:rPr>
          <w:rFonts w:hint="eastAsia" w:eastAsia="Arial Unicode MS"/>
        </w:rPr>
        <w:t xml:space="preserve"> </w:t>
      </w:r>
      <w:r>
        <w:rPr>
          <w:rFonts w:eastAsia="Arial Unicode MS"/>
        </w:rPr>
        <w:t xml:space="preserve">    </w:t>
      </w:r>
      <w:r>
        <w:rPr>
          <w:rFonts w:hint="eastAsia" w:eastAsia="Arial Unicode MS"/>
          <w:color w:val="FF0000"/>
        </w:rPr>
        <w:t>2 marks</w:t>
      </w:r>
    </w:p>
    <w:p>
      <w:pPr>
        <w:ind w:left="360" w:right="120"/>
        <w:jc w:val="right"/>
      </w:pPr>
      <w:r>
        <w:rPr>
          <w:position w:val="-28"/>
        </w:rPr>
        <w:object>
          <v:shape id="_x0000_i1099" o:spt="75" type="#_x0000_t75" style="height:34.2pt;width:484.2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1">
            <o:LockedField>false</o:LockedField>
          </o:OLEObject>
        </w:object>
      </w:r>
    </w:p>
    <w:p>
      <w:pPr>
        <w:ind w:left="357" w:right="119"/>
      </w:pPr>
      <w:r>
        <w:rPr>
          <w:color w:val="FF0000"/>
        </w:rPr>
        <w:t xml:space="preserve">                                                                     </w:t>
      </w:r>
      <w:r>
        <w:rPr>
          <w:rFonts w:hint="eastAsia"/>
          <w:color w:val="FF0000"/>
        </w:rPr>
        <w:t>2 marks</w:t>
      </w:r>
      <w:r>
        <w:rPr>
          <w:color w:val="FF0000"/>
        </w:rPr>
        <w:t xml:space="preserve"> </w:t>
      </w:r>
    </w:p>
    <w:p>
      <w:pPr>
        <w:ind w:left="360" w:right="120"/>
      </w:pPr>
      <w:r>
        <w:rPr>
          <w:position w:val="-28"/>
        </w:rPr>
        <w:object>
          <v:shape id="_x0000_i1100" o:spt="75" type="#_x0000_t75" style="height:34.2pt;width:256.8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3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t xml:space="preserve">          </w:t>
      </w:r>
      <w:r>
        <w:rPr>
          <w:rFonts w:hint="eastAsia"/>
          <w:color w:val="FF0000"/>
        </w:rPr>
        <w:t>2 marks</w:t>
      </w:r>
    </w:p>
    <w:p>
      <w:pPr>
        <w:ind w:left="360" w:right="120"/>
        <w:rPr>
          <w:rFonts w:eastAsia="Arial Unicode MS"/>
        </w:rPr>
      </w:pPr>
      <w:r>
        <w:rPr>
          <w:rFonts w:eastAsia="Arial Unicode MS"/>
          <w:position w:val="-28"/>
        </w:rPr>
        <w:object>
          <v:shape id="_x0000_i1101" o:spt="75" type="#_x0000_t75" style="height:34.2pt;width:88.2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5">
            <o:LockedField>false</o:LockedField>
          </o:OLEObject>
        </w:object>
      </w:r>
      <w:r>
        <w:rPr>
          <w:rFonts w:hint="eastAsia" w:eastAsia="Arial Unicode MS"/>
        </w:rPr>
        <w:t xml:space="preserve">                 </w:t>
      </w:r>
      <w:r>
        <w:rPr>
          <w:rFonts w:eastAsia="Arial Unicode MS"/>
        </w:rPr>
        <w:t xml:space="preserve">                                                                 </w:t>
      </w:r>
      <w:r>
        <w:rPr>
          <w:rFonts w:hint="eastAsia" w:eastAsia="Arial Unicode MS"/>
          <w:color w:val="FF0000"/>
        </w:rPr>
        <w:t>1 mark</w:t>
      </w:r>
    </w:p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>
        <w:rPr>
          <w:rFonts w:eastAsia="Times New Roman"/>
          <w:b/>
          <w:szCs w:val="20"/>
          <w:lang w:val="en-US" w:bidi="ar"/>
        </w:rPr>
        <w:t xml:space="preserve">Question 5 </w:t>
      </w:r>
      <w:r>
        <w:rPr>
          <w:rFonts w:eastAsia="Times New Roman"/>
          <w:b/>
          <w:szCs w:val="20"/>
          <w:lang w:val="en-US" w:bidi="ar"/>
        </w:rPr>
        <w:tab/>
      </w:r>
    </w:p>
    <w:p>
      <w:pPr>
        <w:numPr>
          <w:ilvl w:val="0"/>
          <w:numId w:val="8"/>
        </w:numPr>
        <w:ind w:right="120"/>
        <w:jc w:val="both"/>
        <w:rPr>
          <w:lang w:val="en-US"/>
        </w:rPr>
      </w:pPr>
      <w:r>
        <w:rPr>
          <w:rFonts w:hint="eastAsia"/>
        </w:rPr>
        <w:t xml:space="preserve">Find the FT representation of </w:t>
      </w:r>
      <w:r>
        <w:rPr>
          <w:position w:val="-10"/>
          <w:lang w:val="en-US"/>
        </w:rPr>
        <w:object>
          <v:shape id="_x0000_i1102" o:spt="75" type="#_x0000_t75" style="height:16.2pt;width:24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7">
            <o:LockedField>false</o:LockedField>
          </o:OLEObject>
        </w:object>
      </w:r>
      <w:r>
        <w:t xml:space="preserve"> </w:t>
      </w:r>
      <w:r>
        <w:rPr>
          <w:rFonts w:hint="eastAsia"/>
        </w:rPr>
        <w:t>a</w:t>
      </w:r>
      <w:r>
        <w:t xml:space="preserve">s depicted in </w:t>
      </w:r>
      <w:r>
        <w:rPr>
          <w:b/>
          <w:bCs/>
        </w:rPr>
        <w:t>Figure. 3</w:t>
      </w:r>
      <w:r>
        <w:t>.</w:t>
      </w:r>
    </w:p>
    <w:p>
      <w:pPr>
        <w:ind w:left="360" w:right="120"/>
        <w:jc w:val="right"/>
        <w:rPr>
          <w:b/>
        </w:rPr>
      </w:pPr>
      <w:r>
        <w:rPr>
          <w:rFonts w:hint="eastAsia"/>
          <w:b/>
        </w:rPr>
        <w:t>[</w:t>
      </w:r>
      <w:r>
        <w:rPr>
          <w:b/>
        </w:rPr>
        <w:t>5</w:t>
      </w:r>
      <w:r>
        <w:rPr>
          <w:rFonts w:hint="eastAsia"/>
          <w:b/>
        </w:rPr>
        <w:t xml:space="preserve"> marks]</w:t>
      </w:r>
    </w:p>
    <w:p>
      <w:pPr>
        <w:ind w:right="120" w:firstLine="1440" w:firstLineChars="600"/>
        <w:jc w:val="center"/>
        <w:rPr>
          <w:rFonts w:eastAsia="等线"/>
          <w:lang w:val="en-US"/>
        </w:rPr>
      </w:pPr>
      <w:r>
        <w:rPr>
          <w:rFonts w:eastAsia="Arial Unicode MS"/>
          <w:lang w:val="en-US"/>
        </w:rPr>
        <w:drawing>
          <wp:inline distT="0" distB="0" distL="0" distR="0">
            <wp:extent cx="3467100" cy="8763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right="120" w:firstLine="360" w:firstLineChars="150"/>
        <w:jc w:val="center"/>
        <w:rPr>
          <w:rFonts w:eastAsia="Arial Unicode MS"/>
          <w:b/>
          <w:bCs/>
        </w:rPr>
      </w:pPr>
      <w:r>
        <w:rPr>
          <w:rFonts w:eastAsia="Arial Unicode MS"/>
          <w:b/>
          <w:bCs/>
          <w:lang w:val="en-US"/>
        </w:rPr>
        <w:t>Figure. 3</w:t>
      </w:r>
    </w:p>
    <w:p>
      <w:pPr>
        <w:spacing w:line="360" w:lineRule="auto"/>
        <w:rPr>
          <w:b/>
          <w:lang w:val="en-US"/>
        </w:rPr>
      </w:pPr>
      <w:r>
        <w:rPr>
          <w:b/>
          <w:lang w:val="en-US" w:bidi="ar"/>
        </w:rPr>
        <w:t>Solution:</w:t>
      </w:r>
    </w:p>
    <w:p>
      <w:pPr>
        <w:ind w:right="120"/>
      </w:pPr>
      <w:r>
        <w:rPr>
          <w:rFonts w:hint="eastAsia"/>
        </w:rPr>
        <w:t>F</w:t>
      </w:r>
      <w:r>
        <w:t>T</w:t>
      </w:r>
      <w:r>
        <w:rPr>
          <w:rFonts w:hint="eastAsia"/>
        </w:rPr>
        <w:t xml:space="preserve"> representation of </w:t>
      </w:r>
      <w:r>
        <w:rPr>
          <w:position w:val="-10"/>
          <w:lang w:val="en-US"/>
        </w:rPr>
        <w:object>
          <v:shape id="_x0000_i1103" o:spt="75" type="#_x0000_t75" style="height:16.2pt;width:24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0">
            <o:LockedField>false</o:LockedField>
          </o:OLEObject>
        </w:object>
      </w:r>
      <w:r>
        <w:rPr>
          <w:rFonts w:hint="eastAsia"/>
        </w:rPr>
        <w:t xml:space="preserve"> is given by</w:t>
      </w:r>
    </w:p>
    <w:p>
      <w:pPr>
        <w:ind w:right="120"/>
      </w:pPr>
      <w:r>
        <w:rPr>
          <w:rFonts w:hint="eastAsia"/>
        </w:rPr>
        <w:t xml:space="preserve">         </w:t>
      </w:r>
      <w:r>
        <w:rPr>
          <w:position w:val="-24"/>
          <w:lang w:val="en-US"/>
        </w:rPr>
        <w:object>
          <v:shape id="_x0000_i1104" o:spt="75" type="#_x0000_t75" style="height:30pt;width:100.8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1">
            <o:LockedField>false</o:LockedField>
          </o:OLEObject>
        </w:object>
      </w:r>
      <w:r>
        <w:t xml:space="preserve">             </w:t>
      </w:r>
      <w:r>
        <w:rPr>
          <w:color w:val="FF0000"/>
        </w:rPr>
        <w:t>1 mark</w:t>
      </w:r>
    </w:p>
    <w:p>
      <w:pPr>
        <w:ind w:right="120" w:firstLine="240" w:firstLineChars="100"/>
        <w:rPr>
          <w:rFonts w:eastAsia="Arial Unicode MS"/>
        </w:rPr>
      </w:pPr>
      <w:r>
        <w:rPr>
          <w:rFonts w:eastAsia="Arial Unicode MS"/>
        </w:rPr>
        <w:t>where</w:t>
      </w:r>
      <w:r>
        <w:rPr>
          <w:rFonts w:hint="eastAsia" w:eastAsia="Arial Unicode MS"/>
        </w:rPr>
        <w:t xml:space="preserve">  </w:t>
      </w:r>
      <w:r>
        <w:rPr>
          <w:rFonts w:eastAsia="Arial Unicode MS"/>
          <w:position w:val="-24"/>
          <w:lang w:val="en-US"/>
        </w:rPr>
        <w:object>
          <v:shape id="_x0000_i1105" o:spt="75" type="#_x0000_t75" style="height:31.2pt;width:43.8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3">
            <o:LockedField>false</o:LockedField>
          </o:OLEObject>
        </w:object>
      </w:r>
      <w:r>
        <w:rPr>
          <w:rFonts w:hint="eastAsia" w:eastAsia="Arial Unicode MS"/>
        </w:rPr>
        <w:t xml:space="preserve">, </w:t>
      </w:r>
    </w:p>
    <w:p>
      <w:pPr>
        <w:ind w:right="120" w:firstLine="240"/>
        <w:rPr>
          <w:rFonts w:hint="eastAsia" w:eastAsia="宋体"/>
          <w:lang w:val="en-US" w:eastAsia="zh-CN"/>
        </w:rPr>
      </w:pPr>
      <w:r>
        <w:rPr>
          <w:rFonts w:hint="eastAsia" w:eastAsia="Arial Unicode MS"/>
        </w:rPr>
        <w:t xml:space="preserve">       </w:t>
      </w:r>
      <w:r>
        <w:rPr>
          <w:rFonts w:eastAsia="Arial Unicode MS"/>
          <w:position w:val="-128"/>
          <w:lang w:val="en-US"/>
        </w:rPr>
        <w:object>
          <v:shape id="_x0000_i1106" o:spt="75" type="#_x0000_t75" style="height:115.2pt;width:139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5">
            <o:LockedField>false</o:LockedField>
          </o:OLEObject>
        </w:object>
      </w:r>
      <w:r>
        <w:rPr>
          <w:rFonts w:eastAsia="Arial Unicode MS"/>
        </w:rPr>
        <w:t xml:space="preserve"> </w:t>
      </w:r>
      <w:ins w:id="0" w:author="JZB学生认证" w:date="2025-01-07T14:47:34Z">
        <w:r>
          <w:rPr>
            <w:rFonts w:hint="eastAsia"/>
            <w:lang w:val="en-US" w:eastAsia="zh-CN"/>
          </w:rPr>
          <w:t xml:space="preserve"> </w:t>
        </w:r>
      </w:ins>
      <w:bookmarkStart w:id="8" w:name="_GoBack"/>
      <w:bookmarkEnd w:id="8"/>
    </w:p>
    <w:p>
      <w:pPr>
        <w:ind w:right="120" w:firstLine="240"/>
        <w:rPr>
          <w:rFonts w:eastAsia="Arial Unicode MS"/>
        </w:rPr>
      </w:pPr>
      <w:r>
        <w:rPr>
          <w:rFonts w:eastAsia="Arial Unicode MS"/>
        </w:rPr>
        <w:t xml:space="preserve">                                                           </w:t>
      </w:r>
      <w:r>
        <w:rPr>
          <w:rFonts w:eastAsia="Arial Unicode MS"/>
          <w:color w:val="FF0000"/>
        </w:rPr>
        <w:t>2 marks</w:t>
      </w:r>
    </w:p>
    <w:p>
      <w:pPr>
        <w:ind w:right="120" w:firstLine="720" w:firstLineChars="300"/>
        <w:rPr>
          <w:rFonts w:eastAsia="Arial Unicode MS"/>
        </w:rPr>
      </w:pPr>
      <w:r>
        <w:rPr>
          <w:rFonts w:hint="eastAsia" w:eastAsia="Arial Unicode MS"/>
        </w:rPr>
        <w:t xml:space="preserve"> </w:t>
      </w:r>
      <w:r>
        <w:rPr>
          <w:rFonts w:eastAsia="Arial Unicode MS"/>
          <w:position w:val="-24"/>
          <w:lang w:val="en-US"/>
        </w:rPr>
        <w:object>
          <v:shape id="_x0000_i1107" o:spt="75" type="#_x0000_t75" style="height:30pt;width:159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7">
            <o:LockedField>false</o:LockedField>
          </o:OLEObject>
        </w:object>
      </w:r>
      <w:r>
        <w:rPr>
          <w:rFonts w:hint="eastAsia" w:eastAsia="Arial Unicode MS"/>
        </w:rPr>
        <w:t xml:space="preserve">                                                       </w:t>
      </w: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</w:rPr>
        <w:t xml:space="preserve">2 </w:t>
      </w:r>
      <w:r>
        <w:rPr>
          <w:rFonts w:hint="eastAsia" w:eastAsia="Arial Unicode MS"/>
          <w:color w:val="FF0000"/>
        </w:rPr>
        <w:t xml:space="preserve"> mark</w:t>
      </w:r>
      <w:r>
        <w:rPr>
          <w:rFonts w:eastAsia="Arial Unicode MS"/>
          <w:color w:val="FF0000"/>
        </w:rPr>
        <w:t>s</w:t>
      </w:r>
    </w:p>
    <w:p>
      <w:pPr>
        <w:spacing w:line="360" w:lineRule="auto"/>
        <w:jc w:val="center"/>
        <w:rPr>
          <w:lang w:val="en-US"/>
        </w:rPr>
      </w:pPr>
    </w:p>
    <w:p>
      <w:pPr>
        <w:numPr>
          <w:ilvl w:val="0"/>
          <w:numId w:val="8"/>
        </w:numPr>
        <w:ind w:right="120"/>
        <w:jc w:val="both"/>
        <w:rPr>
          <w:lang w:val="en-US"/>
        </w:rPr>
      </w:pPr>
      <w:r>
        <w:rPr>
          <w:lang w:val="en-US"/>
        </w:rPr>
        <w:t xml:space="preserve">Use </w:t>
      </w:r>
      <w:r>
        <w:rPr>
          <w:position w:val="-10"/>
          <w:lang w:val="en-US"/>
        </w:rPr>
        <w:object>
          <v:shape id="_x0000_i1108" o:spt="75" type="#_x0000_t75" style="height:16.2pt;width:24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9">
            <o:LockedField>false</o:LockedField>
          </o:OLEObject>
        </w:object>
      </w:r>
      <w:r>
        <w:t xml:space="preserve"> </w:t>
      </w:r>
      <w:r>
        <w:rPr>
          <w:rFonts w:hint="eastAsia"/>
        </w:rPr>
        <w:t>a</w:t>
      </w:r>
      <w:r>
        <w:t>s depicted in Fig. 1 as the input to a</w:t>
      </w:r>
      <w:r>
        <w:rPr>
          <w:lang w:val="en-US"/>
        </w:rPr>
        <w:t xml:space="preserve">n LTI system with the </w:t>
      </w:r>
      <w:r>
        <w:rPr>
          <w:rFonts w:hint="eastAsia"/>
          <w:lang w:val="en-US"/>
        </w:rPr>
        <w:t>fre</w:t>
      </w:r>
      <w:r>
        <w:rPr>
          <w:lang w:val="en-US"/>
        </w:rPr>
        <w:t xml:space="preserve">quency response </w:t>
      </w:r>
      <w:r>
        <w:t xml:space="preserve">  </w:t>
      </w:r>
      <w:r>
        <w:rPr>
          <w:position w:val="-54"/>
          <w:lang w:val="en-US"/>
        </w:rPr>
        <w:object>
          <v:shape id="_x0000_i1109" o:spt="75" type="#_x0000_t75" style="height:61.2pt;width:145.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0">
            <o:LockedField>false</o:LockedField>
          </o:OLEObject>
        </w:object>
      </w:r>
    </w:p>
    <w:p>
      <w:pPr>
        <w:ind w:left="360" w:right="120"/>
        <w:jc w:val="both"/>
        <w:rPr>
          <w:lang w:val="en-US"/>
        </w:rPr>
      </w:pPr>
      <w:r>
        <w:t xml:space="preserve">If we have </w:t>
      </w:r>
      <w:r>
        <w:rPr>
          <w:position w:val="-12"/>
          <w:lang w:val="en-US"/>
        </w:rPr>
        <w:object>
          <v:shape id="_x0000_i1110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2">
            <o:LockedField>false</o:LockedField>
          </o:OLEObject>
        </w:object>
      </w:r>
      <w:r>
        <w:t xml:space="preserve">, </w:t>
      </w:r>
      <w:r>
        <w:rPr>
          <w:position w:val="-6"/>
          <w:lang w:val="en-US"/>
        </w:rPr>
        <w:object>
          <v:shape id="_x0000_i1111" o:spt="75" type="#_x0000_t75" style="height:13.8pt;width:37.8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4">
            <o:LockedField>false</o:LockedField>
          </o:OLEObject>
        </w:object>
      </w:r>
      <w:r>
        <w:t xml:space="preserve">,  determine the system output </w:t>
      </w:r>
      <w:r>
        <w:rPr>
          <w:position w:val="-10"/>
          <w:lang w:val="en-US"/>
        </w:rPr>
        <w:object>
          <v:shape id="_x0000_i1112" o:spt="75" type="#_x0000_t75" style="height:16.2pt;width:22.8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6">
            <o:LockedField>false</o:LockedField>
          </o:OLEObject>
        </w:object>
      </w:r>
      <w:r>
        <w:t xml:space="preserve">.                                                                    </w:t>
      </w:r>
    </w:p>
    <w:p>
      <w:pPr>
        <w:jc w:val="right"/>
        <w:rPr>
          <w:b/>
        </w:rPr>
      </w:pPr>
      <w:r>
        <w:rPr>
          <w:rFonts w:hint="eastAsia"/>
          <w:b/>
        </w:rPr>
        <w:t>[</w:t>
      </w:r>
      <w:r>
        <w:rPr>
          <w:b/>
        </w:rPr>
        <w:t xml:space="preserve">4 </w:t>
      </w:r>
      <w:r>
        <w:rPr>
          <w:rFonts w:hint="eastAsia"/>
          <w:b/>
        </w:rPr>
        <w:t>marks</w:t>
      </w:r>
      <w:r>
        <w:rPr>
          <w:b/>
        </w:rPr>
        <w:t>]</w:t>
      </w:r>
    </w:p>
    <w:p>
      <w:pPr>
        <w:spacing w:line="360" w:lineRule="auto"/>
        <w:rPr>
          <w:b/>
          <w:lang w:val="en-US"/>
        </w:rPr>
      </w:pPr>
      <w:r>
        <w:rPr>
          <w:b/>
          <w:lang w:val="en-US" w:bidi="ar"/>
        </w:rPr>
        <w:t>Solution:</w:t>
      </w:r>
    </w:p>
    <w:p>
      <w:pPr>
        <w:ind w:right="120"/>
        <w:rPr>
          <w:rFonts w:eastAsia="Arial Unicode MS"/>
        </w:rPr>
      </w:pPr>
      <w:r>
        <w:rPr>
          <w:rFonts w:hint="eastAsia" w:eastAsia="Arial Unicode MS"/>
        </w:rPr>
        <w:t xml:space="preserve">    </w:t>
      </w:r>
      <w:r>
        <w:rPr>
          <w:rFonts w:eastAsia="Arial Unicode MS"/>
        </w:rPr>
        <w:t xml:space="preserve">    </w:t>
      </w:r>
      <w:r>
        <w:rPr>
          <w:rFonts w:eastAsia="Arial Unicode MS"/>
          <w:position w:val="-14"/>
          <w:lang w:val="en-US"/>
        </w:rPr>
        <w:object>
          <v:shape id="_x0000_i1113" o:spt="75" type="#_x0000_t75" style="height:19.8pt;width:211.8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8">
            <o:LockedField>false</o:LockedField>
          </o:OLEObject>
        </w:object>
      </w:r>
      <w:r>
        <w:rPr>
          <w:rFonts w:eastAsia="Arial Unicode MS"/>
        </w:rPr>
        <w:t xml:space="preserve">             </w:t>
      </w:r>
      <w:r>
        <w:rPr>
          <w:rFonts w:eastAsia="Arial Unicode MS"/>
          <w:color w:val="FF0000"/>
        </w:rPr>
        <w:t>1 mark</w:t>
      </w:r>
      <w:r>
        <w:t xml:space="preserve">                </w: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When </w:t>
      </w:r>
      <w:r>
        <w:rPr>
          <w:rFonts w:hint="eastAsia" w:eastAsia="Arial Unicode MS"/>
        </w:rPr>
        <w:t xml:space="preserve"> </w:t>
      </w:r>
      <w:r>
        <w:rPr>
          <w:position w:val="-6"/>
          <w:lang w:val="en-US"/>
        </w:rPr>
        <w:object>
          <v:shape id="_x0000_i1114" o:spt="75" type="#_x0000_t75" style="height:13.8pt;width:37.8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90">
            <o:LockedField>false</o:LockedField>
          </o:OLEObject>
        </w:object>
      </w:r>
      <w:r>
        <w:t xml:space="preserve"> and </w:t>
      </w:r>
      <w:r>
        <w:rPr>
          <w:position w:val="-12"/>
          <w:lang w:val="en-US"/>
        </w:rPr>
        <w:object>
          <v:shape id="_x0000_i1115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1">
            <o:LockedField>false</o:LockedField>
          </o:OLEObject>
        </w:object>
      </w:r>
      <w:r>
        <w:t xml:space="preserve">, we have </w:t>
      </w:r>
      <w:r>
        <w:rPr>
          <w:rFonts w:eastAsia="Arial Unicode MS"/>
          <w:position w:val="-12"/>
          <w:lang w:val="en-US"/>
        </w:rPr>
        <w:object>
          <v:shape id="_x0000_i1116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3">
            <o:LockedField>false</o:LockedField>
          </o:OLEObject>
        </w:object>
      </w:r>
    </w:p>
    <w:p>
      <w:pPr>
        <w:ind w:right="120" w:firstLine="720" w:firstLineChars="300"/>
        <w:rPr>
          <w:rFonts w:eastAsia="Arial Unicode MS"/>
        </w:rPr>
      </w:pPr>
      <w:r>
        <w:rPr>
          <w:rFonts w:eastAsia="Arial Unicode MS"/>
          <w:position w:val="-24"/>
          <w:lang w:val="en-US"/>
        </w:rPr>
        <w:object>
          <v:shape id="_x0000_i1117" o:spt="75" type="#_x0000_t75" style="height:30pt;width:159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5">
            <o:LockedField>false</o:LockedField>
          </o:OLEObject>
        </w:object>
      </w:r>
    </w:p>
    <w:p>
      <w:pPr>
        <w:ind w:right="120"/>
      </w:pPr>
      <w:r>
        <w:rPr>
          <w:rFonts w:eastAsia="等线"/>
        </w:rPr>
        <w:t>where</w:t>
      </w:r>
    </w:p>
    <w:p>
      <w:pPr>
        <w:ind w:right="120" w:firstLine="600" w:firstLineChars="250"/>
      </w:pPr>
      <w:r>
        <w:rPr>
          <w:rFonts w:eastAsia="Arial Unicode MS"/>
          <w:position w:val="-24"/>
          <w:lang w:val="en-US"/>
        </w:rPr>
        <w:object>
          <v:shape id="_x0000_i1118" o:spt="75" type="#_x0000_t75" style="height:48pt;width:118.8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7">
            <o:LockedField>false</o:LockedField>
          </o:OLEObject>
        </w:object>
      </w:r>
    </w:p>
    <w:p>
      <w:pPr>
        <w:ind w:right="120"/>
        <w:rPr>
          <w:rFonts w:eastAsia="等线"/>
        </w:rPr>
      </w:pPr>
    </w:p>
    <w:p>
      <w:pPr>
        <w:ind w:right="120"/>
        <w:rPr>
          <w:rFonts w:eastAsia="Arial Unicode MS"/>
        </w:rPr>
      </w:pPr>
      <w:r>
        <w:rPr>
          <w:rFonts w:eastAsia="Arial Unicode MS"/>
        </w:rPr>
        <w:t>Therefore</w:t>
      </w:r>
    </w:p>
    <w:p>
      <w:pPr>
        <w:ind w:right="120"/>
        <w:rPr>
          <w:rFonts w:eastAsia="Arial Unicode MS"/>
        </w:rPr>
      </w:pPr>
      <w:r>
        <w:rPr>
          <w:rFonts w:hint="eastAsia" w:eastAsia="Arial Unicode MS"/>
        </w:rPr>
        <w:t xml:space="preserve">              </w:t>
      </w:r>
      <w:r>
        <w:rPr>
          <w:rFonts w:eastAsia="Arial Unicode MS"/>
          <w:position w:val="-42"/>
          <w:lang w:val="en-US"/>
        </w:rPr>
        <w:object>
          <v:shape id="_x0000_i1119" o:spt="75" type="#_x0000_t75" style="height:48pt;width:249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9">
            <o:LockedField>false</o:LockedField>
          </o:OLEObject>
        </w:object>
      </w:r>
      <w:r>
        <w:rPr>
          <w:rFonts w:eastAsia="Arial Unicode MS"/>
        </w:rPr>
        <w:t xml:space="preserve">                           </w:t>
      </w:r>
      <w:r>
        <w:rPr>
          <w:rFonts w:eastAsia="Arial Unicode MS"/>
          <w:color w:val="FF0000"/>
        </w:rPr>
        <w:t>2 marks</w: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Its inverse FT is </w: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         </w:t>
      </w:r>
      <w:r>
        <w:rPr>
          <w:rFonts w:eastAsia="Arial Unicode MS"/>
          <w:position w:val="-28"/>
        </w:rPr>
        <w:object>
          <v:shape id="_x0000_i1120" o:spt="75" type="#_x0000_t75" style="height:34.2pt;width:177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1">
            <o:LockedField>false</o:LockedField>
          </o:OLEObject>
        </w:object>
      </w:r>
      <w:r>
        <w:rPr>
          <w:rFonts w:eastAsia="Arial Unicode MS"/>
        </w:rPr>
        <w:t xml:space="preserve">                                              </w:t>
      </w:r>
      <w:r>
        <w:rPr>
          <w:rFonts w:eastAsia="Arial Unicode MS"/>
          <w:color w:val="FF0000"/>
        </w:rPr>
        <w:t>1 mark</w:t>
      </w:r>
    </w:p>
    <w:p>
      <w:pPr>
        <w:numPr>
          <w:ilvl w:val="0"/>
          <w:numId w:val="9"/>
        </w:numPr>
        <w:rPr>
          <w:color w:val="000000"/>
        </w:rPr>
      </w:pPr>
      <w:r>
        <w:rPr>
          <w:lang w:val="en-US"/>
        </w:rPr>
        <w:t xml:space="preserve">Consider sampling the signal </w:t>
      </w:r>
      <w:r>
        <w:rPr>
          <w:position w:val="-28"/>
          <w:lang w:val="en-US"/>
        </w:rPr>
        <w:object>
          <v:shape id="_x0000_i1121" o:spt="75" type="#_x0000_t75" style="height:34.2pt;width:112.8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3">
            <o:LockedField>false</o:LockedField>
          </o:OLEObject>
        </w:object>
      </w:r>
      <w:r>
        <w:t xml:space="preserve"> with sampling interval </w:t>
      </w:r>
      <w:r>
        <w:rPr>
          <w:position w:val="-12"/>
        </w:rPr>
        <w:object>
          <v:shape id="_x0000_i112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5">
            <o:LockedField>false</o:LockedField>
          </o:OLEObject>
        </w:object>
      </w:r>
      <w:r>
        <w:t xml:space="preserve">, determine the bound on </w:t>
      </w:r>
      <w:r>
        <w:rPr>
          <w:position w:val="-12"/>
        </w:rPr>
        <w:object>
          <v:shape id="_x0000_i112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7">
            <o:LockedField>false</o:LockedField>
          </o:OLEObject>
        </w:object>
      </w:r>
      <w:r>
        <w:t>, which guarantee that there will be no aliasing.</w:t>
      </w:r>
    </w:p>
    <w:p>
      <w:pPr>
        <w:jc w:val="right"/>
        <w:rPr>
          <w:lang w:eastAsia="en-US"/>
        </w:rPr>
      </w:pPr>
      <w:r>
        <w:rPr>
          <w:b/>
          <w:color w:val="000000"/>
        </w:rPr>
        <w:t>[3 marks]</w:t>
      </w:r>
    </w:p>
    <w:p>
      <w:pPr>
        <w:jc w:val="right"/>
        <w:rPr>
          <w:lang w:eastAsia="en-US"/>
        </w:rPr>
      </w:pPr>
    </w:p>
    <w:p>
      <w:pPr>
        <w:spacing w:line="360" w:lineRule="auto"/>
        <w:rPr>
          <w:b/>
          <w:lang w:val="en-US"/>
        </w:rPr>
      </w:pPr>
      <w:r>
        <w:rPr>
          <w:b/>
          <w:lang w:val="en-US" w:bidi="ar"/>
        </w:rPr>
        <w:t>Solution:</w: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The maximum frequency </w:t>
      </w:r>
      <w:r>
        <w:rPr>
          <w:rFonts w:eastAsia="Arial Unicode MS"/>
          <w:position w:val="-12"/>
        </w:rPr>
        <w:object>
          <v:shape id="_x0000_i1124" o:spt="75" type="#_x0000_t75" style="height:18pt;width:16.8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8">
            <o:LockedField>false</o:LockedField>
          </o:OLEObject>
        </w:object>
      </w:r>
      <w:r>
        <w:rPr>
          <w:rFonts w:eastAsia="Arial Unicode MS"/>
        </w:rPr>
        <w:t xml:space="preserve"> in </w:t>
      </w:r>
      <w:r>
        <w:rPr>
          <w:rFonts w:eastAsia="Arial Unicode MS"/>
          <w:position w:val="-10"/>
        </w:rPr>
        <w:object>
          <v:shape id="_x0000_i1125" o:spt="75" type="#_x0000_t75" style="height:16.2pt;width:22.2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0">
            <o:LockedField>false</o:LockedField>
          </o:OLEObject>
        </w:object>
      </w:r>
      <w:r>
        <w:rPr>
          <w:rFonts w:eastAsia="Arial Unicode MS"/>
        </w:rPr>
        <w:t xml:space="preserve"> is</w: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    </w:t>
      </w:r>
      <w:r>
        <w:rPr>
          <w:rFonts w:eastAsia="Arial Unicode MS"/>
          <w:position w:val="-12"/>
        </w:rPr>
        <w:object>
          <v:shape id="_x0000_i1126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2">
            <o:LockedField>false</o:LockedField>
          </o:OLEObject>
        </w:object>
      </w:r>
      <w:r>
        <w:rPr>
          <w:rFonts w:eastAsia="Arial Unicode MS"/>
        </w:rPr>
        <w:t xml:space="preserve">                           </w:t>
      </w:r>
      <w:r>
        <w:rPr>
          <w:rFonts w:eastAsia="Arial Unicode MS"/>
          <w:color w:val="FF0000"/>
        </w:rPr>
        <w:t>1 mark</w: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According to the sampling theorem, we require that</w: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       </w: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            </w:t>
      </w:r>
      <w:r>
        <w:rPr>
          <w:rFonts w:eastAsia="Arial Unicode MS"/>
          <w:position w:val="-30"/>
        </w:rPr>
        <w:object>
          <v:shape id="_x0000_i1127" o:spt="75" type="#_x0000_t75" style="height:34.2pt;width:52.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4">
            <o:LockedField>false</o:LockedField>
          </o:OLEObject>
        </w:object>
      </w:r>
    </w:p>
    <w:p>
      <w:pPr>
        <w:ind w:right="120"/>
        <w:rPr>
          <w:rFonts w:eastAsia="Arial Unicode MS"/>
        </w:rPr>
      </w:pPr>
      <w:r>
        <w:rPr>
          <w:rFonts w:eastAsia="Arial Unicode MS"/>
        </w:rPr>
        <w:t xml:space="preserve"> or  </w:t>
      </w:r>
      <w:r>
        <w:rPr>
          <w:rFonts w:eastAsia="Arial Unicode MS"/>
          <w:position w:val="-24"/>
        </w:rPr>
        <w:object>
          <v:shape id="_x0000_i1128" o:spt="75" type="#_x0000_t75" style="height:31.2pt;width:37.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6">
            <o:LockedField>false</o:LockedField>
          </o:OLEObject>
        </w:object>
      </w:r>
      <w:r>
        <w:rPr>
          <w:rFonts w:eastAsia="Arial Unicode MS"/>
        </w:rPr>
        <w:t xml:space="preserve">.                               </w:t>
      </w:r>
      <w:r>
        <w:rPr>
          <w:rFonts w:eastAsia="Arial Unicode MS"/>
          <w:color w:val="FF0000"/>
        </w:rPr>
        <w:t>2 marks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>
        <w:rPr>
          <w:rFonts w:eastAsia="Times New Roman"/>
          <w:b/>
          <w:szCs w:val="20"/>
          <w:lang w:val="en-US" w:bidi="ar"/>
        </w:rPr>
        <w:t xml:space="preserve">Question 6 </w:t>
      </w:r>
      <w:r>
        <w:rPr>
          <w:rFonts w:eastAsia="Times New Roman"/>
          <w:b/>
          <w:szCs w:val="20"/>
          <w:lang w:val="en-US" w:bidi="ar"/>
        </w:rPr>
        <w:tab/>
      </w:r>
    </w:p>
    <w:p>
      <w:pPr>
        <w:tabs>
          <w:tab w:val="left" w:pos="1077"/>
        </w:tabs>
        <w:spacing w:before="120" w:line="360" w:lineRule="auto"/>
      </w:pPr>
      <w:r>
        <w:rPr>
          <w:lang w:val="en-US" w:bidi="ar"/>
        </w:rPr>
        <w:t xml:space="preserve">a) </w:t>
      </w:r>
      <w:r>
        <w:rPr>
          <w:lang w:val="en-US"/>
        </w:rPr>
        <w:t xml:space="preserve">A </w:t>
      </w:r>
      <w:r>
        <w:rPr>
          <w:rFonts w:hint="eastAsia"/>
          <w:lang w:val="en-US"/>
        </w:rPr>
        <w:t>d</w:t>
      </w:r>
      <w:r>
        <w:rPr>
          <w:lang w:val="en-US"/>
        </w:rPr>
        <w:t xml:space="preserve">ifferential equation </w:t>
      </w:r>
      <w:r>
        <w:rPr>
          <w:rFonts w:hint="eastAsia"/>
          <w:lang w:val="en-US"/>
        </w:rPr>
        <w:t>of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</w:t>
      </w:r>
      <w:r>
        <w:rPr>
          <w:lang w:val="en-US"/>
        </w:rPr>
        <w:t xml:space="preserve">inear time-invariant causal continuous time system </w:t>
      </w:r>
      <w:r>
        <w:rPr>
          <w:rFonts w:hint="eastAsia"/>
          <w:lang w:val="en-US"/>
        </w:rPr>
        <w:t>can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be</w:t>
      </w:r>
      <w:r>
        <w:rPr>
          <w:lang w:val="en-US"/>
        </w:rPr>
        <w:t xml:space="preserve"> describe</w:t>
      </w:r>
      <w:r>
        <w:rPr>
          <w:rFonts w:hint="eastAsia"/>
          <w:lang w:val="en-US"/>
        </w:rPr>
        <w:t>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as</w:t>
      </w:r>
    </w:p>
    <w:p>
      <w:pPr>
        <w:spacing w:before="120" w:line="360" w:lineRule="au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(t)+5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(t)+6y(t)=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(t)+3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  <m:ctrlPr>
                <w:rPr>
                  <w:rFonts w:ascii="Cambria Math" w:hAnsi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(t)+2x(t)</m:t>
          </m:r>
        </m:oMath>
      </m:oMathPara>
    </w:p>
    <w:p>
      <w:pPr>
        <w:spacing w:before="120" w:line="360" w:lineRule="auto"/>
      </w:pPr>
      <w:r>
        <w:rPr>
          <w:lang w:val="en-US"/>
        </w:rPr>
        <w:t xml:space="preserve">The input signal is </w:t>
      </w:r>
      <m:oMath>
        <m:r>
          <m:rPr>
            <m:sty m:val="p"/>
          </m:rPr>
          <w:rPr>
            <w:rFonts w:ascii="Cambria Math" w:hAnsi="Cambria Math"/>
            <w:lang w:val="en-US"/>
          </w:rPr>
          <m:t>x(t)=(1+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−t</m:t>
            </m:r>
            <m:ctrlPr>
              <w:rPr>
                <w:rFonts w:ascii="Cambria Math" w:hAnsi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)u(t)</m:t>
        </m:r>
      </m:oMath>
      <w:r>
        <w:rPr>
          <w:lang w:val="en-US"/>
        </w:rPr>
        <w:t>, the output signal is</w:t>
      </w:r>
    </w:p>
    <w:p>
      <w:pPr>
        <w:spacing w:before="120" w:line="360" w:lineRule="auto"/>
        <w:jc w:val="center"/>
        <w:rPr>
          <w:rFonts w:ascii="Cambria Math" w:hAnsi="Cambria Math" w:cs="Cambria Math"/>
        </w:rPr>
      </w:pPr>
      <m:oMath>
        <m:r>
          <m:rPr>
            <m:sty m:val="p"/>
          </m:rPr>
          <w:rPr>
            <w:rFonts w:ascii="Cambria Math" w:hAnsi="Cambria Math" w:cs="Cambria Math"/>
            <w:lang w:val="en-US"/>
          </w:rPr>
          <m:t>y(t)=(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4e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−2t</m:t>
            </m:r>
            <m:ctrlPr>
              <w:rPr>
                <w:rFonts w:ascii="Cambria Math" w:hAnsi="Cambria Math" w:cs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−</m:t>
        </m:r>
        <m:f>
          <m:fPr>
            <m:ctrlPr>
              <w:rPr>
                <w:rFonts w:ascii="Cambria Math" w:hAnsi="Cambria Math" w:cs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4</m:t>
            </m:r>
            <m:ctrlPr>
              <w:rPr>
                <w:rFonts w:ascii="Cambria Math" w:hAnsi="Cambria Math" w:cs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  <m:ctrlPr>
              <w:rPr>
                <w:rFonts w:ascii="Cambria Math" w:hAnsi="Cambria Math" w:cs="Cambria Math"/>
                <w:lang w:val="en-US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e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−3t</m:t>
            </m:r>
            <m:ctrlPr>
              <w:rPr>
                <w:rFonts w:ascii="Cambria Math" w:hAnsi="Cambria Math" w:cs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+</m:t>
        </m:r>
        <m:f>
          <m:fPr>
            <m:ctrlPr>
              <w:rPr>
                <w:rFonts w:ascii="Cambria Math" w:hAnsi="Cambria Math" w:cs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1</m:t>
            </m:r>
            <m:ctrlPr>
              <w:rPr>
                <w:rFonts w:ascii="Cambria Math" w:hAnsi="Cambria Math" w:cs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  <m:ctrlPr>
              <w:rPr>
                <w:rFonts w:ascii="Cambria Math" w:hAnsi="Cambria Math" w:cs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lang w:val="en-US"/>
          </w:rPr>
          <m:t>)u(t)</m:t>
        </m:r>
      </m:oMath>
      <w:r>
        <w:rPr>
          <w:rFonts w:ascii="Cambria Math" w:hAnsi="Cambria Math" w:cs="Cambria Math"/>
          <w:lang w:val="en-US"/>
        </w:rPr>
        <w:t>.</w:t>
      </w:r>
    </w:p>
    <w:p>
      <w:pPr>
        <w:spacing w:before="120"/>
        <w:rPr>
          <w:rFonts w:eastAsia="Times New Roman"/>
          <w:b/>
          <w:szCs w:val="20"/>
          <w:lang w:val="en-US" w:bidi="ar"/>
        </w:rPr>
      </w:pPr>
      <w:r>
        <w:rPr>
          <w:lang w:val="en-US"/>
        </w:rPr>
        <w:t xml:space="preserve">Find the zero-input response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zi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lang w:val="en-US"/>
        </w:rPr>
        <w:t xml:space="preserve">(t), zero-state response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zs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lang w:val="en-US"/>
        </w:rPr>
        <w:t>(t)</w:t>
      </w:r>
      <w:r>
        <w:rPr>
          <w:rFonts w:eastAsia="Times New Roman"/>
          <w:b/>
          <w:szCs w:val="20"/>
          <w:lang w:val="en-US" w:bidi="ar"/>
        </w:rPr>
        <w:t xml:space="preserve"> </w:t>
      </w:r>
    </w:p>
    <w:p>
      <w:pPr>
        <w:spacing w:before="120"/>
        <w:jc w:val="right"/>
        <w:rPr>
          <w:b/>
          <w:lang w:val="en-US"/>
        </w:rPr>
      </w:pPr>
      <w:r>
        <w:rPr>
          <w:rFonts w:eastAsia="Times New Roman"/>
          <w:b/>
          <w:szCs w:val="20"/>
          <w:lang w:val="en-US" w:bidi="ar"/>
        </w:rPr>
        <w:t>[10 marks]</w:t>
      </w:r>
    </w:p>
    <w:p>
      <w:pPr>
        <w:ind w:right="120"/>
        <w:rPr>
          <w:rFonts w:eastAsia="Arial Unicode MS"/>
          <w:b/>
          <w:lang w:val="en-US"/>
        </w:rPr>
      </w:pPr>
      <w:r>
        <w:rPr>
          <w:rFonts w:eastAsia="Arial Unicode MS"/>
          <w:b/>
          <w:lang w:val="en-US" w:bidi="ar"/>
        </w:rPr>
        <w:t>Solutions:</w:t>
      </w:r>
      <w:r>
        <w:rPr>
          <w:lang w:val="en-US" w:bidi="ar"/>
        </w:rPr>
        <w:t xml:space="preserve"> </w:t>
      </w:r>
    </w:p>
    <w:p>
      <w:pPr>
        <w:spacing w:before="120" w:line="360" w:lineRule="auto"/>
      </w:pPr>
      <w:r>
        <w:rPr>
          <w:lang w:val="en-US"/>
        </w:rPr>
        <w:t>Using Laplace transform to process both sides of the differential equation, we obtain</w:t>
      </w:r>
    </w:p>
    <w:p>
      <w:pPr>
        <w:spacing w:before="120" w:line="360" w:lineRule="auto"/>
        <w:jc w:val="right"/>
        <w:rPr>
          <w:rFonts w:ascii="Cambria Math" w:hAnsi="Cambria Math" w:cs="Cambria Math"/>
        </w:rPr>
      </w:pPr>
      <m:oMath>
        <m:r>
          <m:rPr>
            <m:sty m:val="p"/>
          </m:rPr>
          <w:rPr>
            <w:rFonts w:ascii="Cambria Math" w:hAnsi="Cambria Math" w:cs="Cambria Math"/>
            <w:lang w:val="en-US"/>
          </w:rPr>
          <m:t>Y(s)(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s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ctrlPr>
              <w:rPr>
                <w:rFonts w:ascii="Cambria Math" w:hAnsi="Cambria Math" w:cs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+5s+6)=X(s)(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s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ctrlPr>
              <w:rPr>
                <w:rFonts w:ascii="Cambria Math" w:hAnsi="Cambria Math" w:cs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+</m:t>
        </m:r>
      </m:oMath>
      <w:r>
        <w:rPr>
          <w:rFonts w:hint="eastAsia" w:ascii="Cambria Math" w:hAnsi="Cambria Math" w:cs="Cambria Math"/>
          <w:lang w:val="en-US"/>
        </w:rPr>
        <w:t xml:space="preserve"> 3s</w:t>
      </w:r>
      <m:oMath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+ </m:t>
        </m:r>
      </m:oMath>
      <w:r>
        <w:rPr>
          <w:rFonts w:hint="eastAsia" w:ascii="Cambria Math" w:hAnsi="Cambria Math" w:cs="Cambria Math"/>
          <w:lang w:val="en-US"/>
        </w:rPr>
        <w:t>2</w:t>
      </w:r>
      <m:oMath>
        <m:r>
          <m:rPr>
            <m:sty m:val="p"/>
          </m:rPr>
          <w:rPr>
            <w:rFonts w:ascii="Cambria Math" w:hAnsi="Cambria Math" w:cs="Cambria Math"/>
            <w:lang w:val="en-US"/>
          </w:rPr>
          <m:t>)</m:t>
        </m:r>
      </m:oMath>
      <w:r>
        <w:rPr>
          <w:rFonts w:hint="eastAsia" w:hAnsi="Cambria Math" w:cs="Cambria Math"/>
          <w:lang w:val="en-US"/>
        </w:rPr>
        <w:t xml:space="preserve">          </w:t>
      </w:r>
      <w:r>
        <w:rPr>
          <w:rFonts w:eastAsia="仿宋"/>
          <w:color w:val="FF0000"/>
          <w:lang w:val="en-US" w:bidi="ar"/>
        </w:rPr>
        <w:t>(2 marks)</w:t>
      </w:r>
    </w:p>
    <w:p>
      <w:pPr>
        <w:spacing w:before="120" w:line="360" w:lineRule="auto"/>
      </w:pPr>
      <w:r>
        <w:rPr>
          <w:lang w:val="en-US"/>
        </w:rPr>
        <w:t>Therefore,</w:t>
      </w:r>
    </w:p>
    <w:p>
      <w:pPr>
        <w:spacing w:before="120" w:line="360" w:lineRule="auto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H(s)=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Y(s)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X(s)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hint="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w:rPr>
          <w:rFonts w:hint="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+3s+2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+5s+6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hint="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</w:p>
    <w:p>
      <w:pPr>
        <w:spacing w:before="120" w:line="360" w:lineRule="auto"/>
        <w:jc w:val="right"/>
        <w:rPr>
          <w:rFonts w:eastAsia="仿宋"/>
          <w:color w:val="FF0000"/>
          <w:lang w:bidi="ar"/>
        </w:rPr>
      </w:pPr>
      <w:r>
        <w:rPr>
          <w:rFonts w:eastAsia="仿宋"/>
          <w:color w:val="FF0000"/>
          <w:lang w:val="en-US" w:bidi="ar"/>
        </w:rPr>
        <w:t>(</w:t>
      </w:r>
      <w:r>
        <w:rPr>
          <w:rFonts w:hint="eastAsia" w:eastAsia="仿宋"/>
          <w:color w:val="FF0000"/>
          <w:lang w:val="en-US" w:bidi="ar"/>
        </w:rPr>
        <w:t>1</w:t>
      </w:r>
      <w:r>
        <w:rPr>
          <w:rFonts w:eastAsia="仿宋"/>
          <w:color w:val="FF0000"/>
          <w:lang w:val="en-US" w:bidi="ar"/>
        </w:rPr>
        <w:t xml:space="preserve"> mark)</w:t>
      </w:r>
    </w:p>
    <w:p>
      <w:pPr>
        <w:spacing w:before="120" w:line="360" w:lineRule="auto"/>
      </w:pPr>
      <w:r>
        <w:rPr>
          <w:rFonts w:hint="eastAsia"/>
          <w:lang w:val="en-US"/>
        </w:rPr>
        <w:t xml:space="preserve">And,                 </w:t>
      </w:r>
    </w:p>
    <w:p>
      <w:pPr>
        <w:spacing w:before="120" w:line="360" w:lineRule="auto"/>
        <w:jc w:val="right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X(s)=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s+1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hint="eastAsia" w:ascii="Cambria Math" w:hAnsi="Cambria Math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2s+1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s(s+1)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hint="eastAsia" w:hAnsi="Cambria Math"/>
          <w:lang w:val="en-US"/>
        </w:rPr>
        <w:t xml:space="preserve">                  </w:t>
      </w:r>
      <w:r>
        <w:rPr>
          <w:rFonts w:eastAsia="仿宋"/>
          <w:color w:val="FF0000"/>
          <w:lang w:val="en-US" w:bidi="ar"/>
        </w:rPr>
        <w:t>(</w:t>
      </w:r>
      <w:r>
        <w:rPr>
          <w:rFonts w:hint="eastAsia" w:eastAsia="仿宋"/>
          <w:color w:val="FF0000"/>
          <w:lang w:val="en-US" w:bidi="ar"/>
        </w:rPr>
        <w:t>1</w:t>
      </w:r>
      <w:r>
        <w:rPr>
          <w:rFonts w:eastAsia="仿宋"/>
          <w:color w:val="FF0000"/>
          <w:lang w:val="en-US" w:bidi="ar"/>
        </w:rPr>
        <w:t xml:space="preserve"> mark)</w:t>
      </w:r>
    </w:p>
    <w:p>
      <w:pPr>
        <w:spacing w:before="120" w:line="360" w:lineRule="auto"/>
      </w:pPr>
      <w:r>
        <w:rPr>
          <w:lang w:val="en-US"/>
        </w:rPr>
        <w:t>So</w:t>
      </w:r>
      <w:r>
        <w:rPr>
          <w:rFonts w:hint="eastAsia"/>
          <w:lang w:val="en-US"/>
        </w:rPr>
        <w:t>,</w:t>
      </w:r>
    </w:p>
    <w:p>
      <w:pPr>
        <w:spacing w:before="120" w:line="360" w:lineRule="auto"/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zs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(s) = X(s)·H(s) 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s+1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s+3</m:t>
            </m:r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2s+1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s(s+1)</m:t>
            </m:r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2s+1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s(s+3)</m:t>
            </m:r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ascii="Cambria Math" w:hAnsi="Cambria Math"/>
          <w:lang w:val="en-US"/>
        </w:rPr>
        <w:t xml:space="preserve"> </w:t>
      </w:r>
      <w:r>
        <w:rPr>
          <w:rFonts w:hint="eastAsia" w:ascii="Cambria Math" w:hAnsi="Cambria Math"/>
          <w:lang w:val="en-US"/>
        </w:rPr>
        <w:t xml:space="preserve">,        </w:t>
      </w:r>
      <w:r>
        <w:rPr>
          <w:rFonts w:eastAsia="仿宋"/>
          <w:color w:val="FF0000"/>
          <w:lang w:val="en-US" w:bidi="ar"/>
        </w:rPr>
        <w:t>(2 marks)</w:t>
      </w:r>
    </w:p>
    <w:p>
      <w:pPr>
        <w:spacing w:before="120" w:line="360" w:lineRule="auto"/>
      </w:pPr>
      <w:r>
        <w:rPr>
          <w:rFonts w:hint="eastAsia"/>
          <w:lang w:val="en-US"/>
        </w:rPr>
        <w:t xml:space="preserve">Suppose,            </w:t>
      </w:r>
    </w:p>
    <w:p>
      <w:pPr>
        <w:spacing w:before="120" w:line="360" w:lineRule="auto"/>
        <w:ind w:firstLine="960" w:firstLineChars="400"/>
        <w:jc w:val="center"/>
      </w:pPr>
      <w:r>
        <w:rPr>
          <w:rFonts w:hint="eastAsia" w:hAnsi="Cambria Math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2s+1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s(s+3)</m:t>
            </m:r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s+3</m:t>
            </m:r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(A+B)s+3A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s(s+3)</m:t>
            </m:r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</w:p>
    <w:p>
      <w:pPr>
        <w:spacing w:before="120" w:line="360" w:lineRule="auto"/>
      </w:pPr>
      <w:r>
        <w:rPr>
          <w:lang w:val="en-US"/>
        </w:rPr>
        <w:t>Then we have</w:t>
      </w:r>
      <w:r>
        <w:rPr>
          <w:rFonts w:hint="eastAsia"/>
          <w:lang w:val="en-US"/>
        </w:rPr>
        <w:t xml:space="preserve">      </w:t>
      </w:r>
    </w:p>
    <w:p>
      <w:pPr>
        <w:spacing w:before="120" w:line="360" w:lineRule="auto"/>
        <w:jc w:val="center"/>
        <w:rPr>
          <w:rFonts w:ascii="Calibri" w:hAnsi="Calibri"/>
        </w:rPr>
      </w:pPr>
      <w:r>
        <w:rPr>
          <w:rFonts w:hint="eastAsia" w:hAnsi="Cambria Math" w:cs="Cambria Math"/>
          <w:lang w:val="en-US"/>
        </w:rPr>
        <w:t xml:space="preserve">                        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zs</m:t>
            </m:r>
            <m:ctrlPr>
              <w:rPr>
                <w:rFonts w:ascii="Cambria Math" w:hAnsi="Cambria Math" w:cs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(t) =(</m:t>
        </m:r>
        <m:f>
          <m:fPr>
            <m:ctrlPr>
              <w:rPr>
                <w:rFonts w:ascii="Cambria Math" w:hAnsi="Cambria Math" w:cs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1</m:t>
            </m:r>
            <m:ctrlPr>
              <w:rPr>
                <w:rFonts w:ascii="Cambria Math" w:hAnsi="Cambria Math" w:cs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  <m:ctrlPr>
              <w:rPr>
                <w:rFonts w:ascii="Cambria Math" w:hAnsi="Cambria Math" w:cs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lang w:val="en-US"/>
          </w:rPr>
          <m:t>+</m:t>
        </m:r>
        <m:f>
          <m:fPr>
            <m:ctrlPr>
              <w:rPr>
                <w:rFonts w:ascii="Cambria Math" w:hAnsi="Cambria Math" w:cs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5</m:t>
            </m:r>
            <m:ctrlPr>
              <w:rPr>
                <w:rFonts w:ascii="Cambria Math" w:hAnsi="Cambria Math" w:cs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3</m:t>
            </m:r>
            <m:ctrlPr>
              <w:rPr>
                <w:rFonts w:ascii="Cambria Math" w:hAnsi="Cambria Math" w:cs="Cambria Math"/>
                <w:lang w:val="en-US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e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−3t</m:t>
            </m:r>
            <m:ctrlPr>
              <w:rPr>
                <w:rFonts w:ascii="Cambria Math" w:hAnsi="Cambria Math" w:cs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)u(t)</m:t>
        </m:r>
      </m:oMath>
      <w:r>
        <w:rPr>
          <w:rFonts w:ascii="Cambria Math" w:hAnsi="Cambria Math" w:cs="Cambria Math"/>
          <w:lang w:val="en-US"/>
        </w:rPr>
        <w:t>.</w:t>
      </w:r>
      <w:r>
        <w:rPr>
          <w:rFonts w:hint="eastAsia" w:ascii="Cambria Math" w:hAnsi="Cambria Math" w:cs="Cambria Math"/>
          <w:lang w:val="en-US"/>
        </w:rPr>
        <w:t xml:space="preserve">               </w:t>
      </w:r>
      <w:r>
        <w:rPr>
          <w:rFonts w:eastAsia="仿宋"/>
          <w:color w:val="FF0000"/>
          <w:lang w:val="en-US" w:bidi="ar"/>
        </w:rPr>
        <w:t>(2 marks)</w:t>
      </w:r>
    </w:p>
    <w:p>
      <w:pPr>
        <w:spacing w:before="120" w:line="360" w:lineRule="auto"/>
      </w:pPr>
      <w:r>
        <w:rPr>
          <w:rFonts w:hint="eastAsia"/>
          <w:lang w:val="en-US"/>
        </w:rPr>
        <w:t>So</w:t>
      </w:r>
    </w:p>
    <w:p>
      <w:pPr>
        <w:spacing w:before="120" w:line="360" w:lineRule="auto"/>
        <w:jc w:val="right"/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zi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(t) =y(t)−</m:t>
          </m:r>
          <m:sSub>
            <m:sSubPr>
              <m:ctrlPr>
                <w:rPr>
                  <w:rFonts w:ascii="Cambria Math" w:hAnsi="Cambria Math" w:cs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zs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(t)=(</m:t>
          </m:r>
          <m:sSup>
            <m:sSupPr>
              <m:ctrlPr>
                <w:rPr>
                  <w:rFonts w:ascii="Cambria Math" w:hAnsi="Cambria Math" w:cs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4e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−2t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−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4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e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−3t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  <w:lang w:val="en-US"/>
            </w:rPr>
            <m:t xml:space="preserve">)u(t)−( 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5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den>
          </m:f>
          <m:sSup>
            <m:sSupPr>
              <m:ctrlPr>
                <w:rPr>
                  <w:rFonts w:ascii="Cambria Math" w:hAnsi="Cambria Math" w:cs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e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−3t</m:t>
              </m:r>
              <m:ctrlPr>
                <w:rPr>
                  <w:rFonts w:ascii="Cambria Math" w:hAnsi="Cambria Math" w:cs="Cambria Math"/>
                  <w:lang w:val="en-US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)u(t)</m:t>
          </m:r>
        </m:oMath>
      </m:oMathPara>
    </w:p>
    <w:p>
      <w:pPr>
        <w:spacing w:before="120" w:line="360" w:lineRule="auto"/>
        <w:jc w:val="right"/>
        <w:rPr>
          <w:rFonts w:ascii="Cambria Math" w:hAnsi="Cambria Math" w:cs="Cambria Math"/>
        </w:rPr>
      </w:pPr>
      <m:oMath>
        <m:r>
          <m:rPr>
            <m:sty m:val="p"/>
          </m:rPr>
          <w:rPr>
            <w:rFonts w:ascii="Cambria Math" w:hAnsi="Cambria Math" w:cs="Cambria Math"/>
            <w:lang w:val="en-US"/>
          </w:rPr>
          <m:t>=(4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e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−2t</m:t>
            </m:r>
            <m:ctrlPr>
              <w:rPr>
                <w:rFonts w:ascii="Cambria Math" w:hAnsi="Cambria Math" w:cs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−3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e</m:t>
            </m:r>
            <m:ctrlPr>
              <w:rPr>
                <w:rFonts w:ascii="Cambria Math" w:hAnsi="Cambria Math" w:cs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−3t</m:t>
            </m:r>
            <m:ctrlPr>
              <w:rPr>
                <w:rFonts w:ascii="Cambria Math" w:hAnsi="Cambria Math" w:cs="Cambria Math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lang w:val="en-US"/>
          </w:rPr>
          <m:t>)u(t)</m:t>
        </m:r>
      </m:oMath>
      <w:r>
        <w:rPr>
          <w:rFonts w:ascii="Cambria Math" w:hAnsi="Cambria Math" w:cs="Cambria Math"/>
          <w:lang w:val="en-US"/>
        </w:rPr>
        <w:t>.</w:t>
      </w:r>
      <w:r>
        <w:rPr>
          <w:rFonts w:hint="eastAsia" w:ascii="Cambria Math" w:hAnsi="Cambria Math" w:cs="Cambria Math"/>
          <w:lang w:val="en-US"/>
        </w:rPr>
        <w:t xml:space="preserve">                   </w:t>
      </w:r>
      <w:r>
        <w:rPr>
          <w:rFonts w:eastAsia="仿宋"/>
          <w:color w:val="FF0000"/>
          <w:lang w:val="en-US" w:bidi="ar"/>
        </w:rPr>
        <w:t>(2 marks)</w:t>
      </w:r>
    </w:p>
    <w:p>
      <w:r>
        <w:rPr>
          <w:rFonts w:eastAsia="Times New Roman"/>
          <w:szCs w:val="20"/>
          <w:lang w:val="en-US" w:bidi="ar"/>
        </w:rPr>
        <w:t>b)</w:t>
      </w:r>
      <w:r>
        <w:rPr>
          <w:rFonts w:eastAsia="Times New Roman"/>
          <w:szCs w:val="20"/>
          <w:lang w:val="en-US" w:bidi="ar"/>
        </w:rPr>
        <w:tab/>
      </w:r>
      <w:r>
        <w:t xml:space="preserve">Find the inverse transform </w:t>
      </w:r>
      <w:r>
        <w:rPr>
          <w:rFonts w:hint="eastAsia"/>
        </w:rPr>
        <w:t>x</w:t>
      </w:r>
      <w:r>
        <w:t xml:space="preserve">[n] of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−11z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−13z+3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under the following three conditions:</w:t>
      </w:r>
    </w:p>
    <w:p>
      <w:r>
        <w:rPr>
          <w:rFonts w:hint="eastAsia"/>
        </w:rPr>
        <w:t>(</w:t>
      </w:r>
      <w:r>
        <w:t xml:space="preserve">1)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&gt;3</m:t>
        </m:r>
      </m:oMath>
    </w:p>
    <w:p>
      <w:r>
        <w:rPr>
          <w:rFonts w:hint="eastAsia"/>
        </w:rPr>
        <w:t>(</w:t>
      </w:r>
      <w:r>
        <w:t xml:space="preserve">2)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&lt;3</m:t>
        </m:r>
      </m:oMath>
    </w:p>
    <w:p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spacing w:before="120"/>
        <w:jc w:val="right"/>
        <w:rPr>
          <w:b/>
          <w:lang w:val="en-US"/>
        </w:rPr>
      </w:pPr>
      <w:r>
        <w:rPr>
          <w:rFonts w:eastAsia="Times New Roman"/>
          <w:b/>
          <w:szCs w:val="20"/>
          <w:lang w:val="en-US" w:bidi="ar"/>
        </w:rPr>
        <w:t>[10 marks]</w:t>
      </w:r>
    </w:p>
    <w:p>
      <w:pPr>
        <w:spacing w:before="240"/>
        <w:rPr>
          <w:b/>
          <w:lang w:val="en-US" w:eastAsia="en-US"/>
        </w:rPr>
      </w:pPr>
      <w:r>
        <w:rPr>
          <w:b/>
          <w:lang w:val="en-US" w:eastAsia="en-US" w:bidi="ar"/>
        </w:rPr>
        <w:t>Solution:</w:t>
      </w:r>
    </w:p>
    <w:p>
      <w:r>
        <w:t>Partial-fraction expansion:</w:t>
      </w:r>
    </w:p>
    <w:p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z−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z−3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pPr>
        <w:jc w:val="right"/>
        <w:rPr>
          <w:rFonts w:hAnsi="Cambria Math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4 marks)</w:t>
      </w:r>
    </w:p>
    <w:p>
      <w:r>
        <w:rPr>
          <w:rFonts w:hint="eastAsia"/>
        </w:rPr>
        <w:t>(</w:t>
      </w:r>
      <w:r>
        <w:t xml:space="preserve">1) Convergence region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&gt;3</m:t>
        </m:r>
      </m:oMath>
      <w:r>
        <w:t xml:space="preserve">, </w:t>
      </w:r>
      <w:r>
        <w:rPr>
          <w:rFonts w:hint="eastAsia"/>
        </w:rPr>
        <w:t>x</w:t>
      </w:r>
      <w:r>
        <w:t>[n] is a right-sided sequence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x[n]=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u[n]</m:t>
          </m:r>
        </m:oMath>
      </m:oMathPara>
    </w:p>
    <w:p>
      <w:pPr>
        <w:jc w:val="righ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  <w:lang w:val="en-US"/>
        </w:rPr>
        <w:t>2</w:t>
      </w:r>
      <w:r>
        <w:rPr>
          <w:color w:val="FF0000"/>
        </w:rPr>
        <w:t xml:space="preserve"> marks)</w:t>
      </w:r>
    </w:p>
    <w:p>
      <w:r>
        <w:rPr>
          <w:rFonts w:hint="eastAsia"/>
        </w:rPr>
        <w:t>(</w:t>
      </w:r>
      <w:r>
        <w:t xml:space="preserve">2) Convergence region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&lt;3</m:t>
        </m:r>
      </m:oMath>
      <w:r>
        <w:t xml:space="preserve">, </w:t>
      </w:r>
      <w:r>
        <w:rPr>
          <w:rFonts w:hint="eastAsia"/>
        </w:rPr>
        <w:t>x</w:t>
      </w:r>
      <w:r>
        <w:t>[n] is a bilateral sequence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/>
            <w:rPr>
              <w:rFonts w:ascii="Cambria Math" w:hAnsi="Cambria Math"/>
            </w:rPr>
            <m:t>[n]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u[n]+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u[−n−1]</m:t>
          </m:r>
        </m:oMath>
      </m:oMathPara>
    </w:p>
    <w:p>
      <w:pPr>
        <w:jc w:val="righ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 marks)</w:t>
      </w:r>
    </w:p>
    <w:p>
      <w:r>
        <w:rPr>
          <w:rFonts w:hint="eastAsia"/>
        </w:rPr>
        <w:t>(</w:t>
      </w:r>
      <w:r>
        <w:t xml:space="preserve">3) Convergence region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x</w:t>
      </w:r>
      <w:r>
        <w:t>[n] is a left-sided sequence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/>
            <w:rPr>
              <w:rFonts w:ascii="Cambria Math" w:hAnsi="Cambria Math"/>
            </w:rPr>
            <m:t>[n]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u[−n−1]</m:t>
          </m:r>
        </m:oMath>
      </m:oMathPara>
    </w:p>
    <w:p>
      <w:pPr>
        <w:jc w:val="righ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 marks)</w:t>
      </w:r>
    </w:p>
    <w:p>
      <w:pPr>
        <w:tabs>
          <w:tab w:val="left" w:pos="3210"/>
          <w:tab w:val="center" w:pos="4862"/>
        </w:tabs>
        <w:ind w:right="600"/>
        <w:rPr>
          <w:rFonts w:eastAsia="Times New Roman"/>
          <w:color w:val="FF0000"/>
          <w:szCs w:val="20"/>
          <w:lang w:val="en-US" w:eastAsia="en-US" w:bidi="ar"/>
        </w:rPr>
      </w:pPr>
    </w:p>
    <w:sectPr>
      <w:headerReference r:id="rId3" w:type="default"/>
      <w:footerReference r:id="rId4" w:type="default"/>
      <w:pgSz w:w="11907" w:h="16840"/>
      <w:pgMar w:top="539" w:right="1134" w:bottom="1179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 Rmn">
    <w:altName w:val="Segoe Print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Kozuka Mincho Pr6N R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6N R">
    <w:panose1 w:val="02020400000000000000"/>
    <w:charset w:val="80"/>
    <w:family w:val="auto"/>
    <w:pitch w:val="default"/>
    <w:sig w:usb0="000002D7" w:usb1="2AC73C11" w:usb2="00000012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9639"/>
        <w:tab w:val="clear" w:pos="4513"/>
        <w:tab w:val="clear" w:pos="9026"/>
      </w:tabs>
      <w:ind w:left="-284"/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Calibri" w:hAnsi="Calibri" w:cs="Calibri"/>
      </w:rPr>
      <w:t xml:space="preserve">Page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PAGE   \* MERGEFORMAT </w:instrText>
    </w:r>
    <w:r>
      <w:rPr>
        <w:rFonts w:ascii="Calibri" w:hAnsi="Calibri" w:cs="Calibri"/>
      </w:rPr>
      <w:fldChar w:fldCharType="separate"/>
    </w:r>
    <w:r>
      <w:rPr>
        <w:rFonts w:ascii="Calibri" w:hAnsi="Calibri" w:cs="Calibri"/>
      </w:rPr>
      <w:t>1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 xml:space="preserve"> of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NUMPAGES  \* Arabic  \* MERGEFORMAT </w:instrText>
    </w:r>
    <w:r>
      <w:rPr>
        <w:rFonts w:ascii="Calibri" w:hAnsi="Calibri" w:cs="Calibri"/>
      </w:rPr>
      <w:fldChar w:fldCharType="separate"/>
    </w:r>
    <w:r>
      <w:rPr>
        <w:rFonts w:ascii="Calibri" w:hAnsi="Calibri" w:cs="Calibri"/>
      </w:rPr>
      <w:t>9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</w:rPr>
    </w:pPr>
    <w:r>
      <w:rPr>
        <w:rFonts w:hint="eastAsia"/>
        <w:b/>
      </w:rPr>
      <w:t>BBU</w:t>
    </w:r>
    <w:r>
      <w:rPr>
        <w:b/>
      </w:rPr>
      <w:t>4374 Solutions A</w:t>
    </w:r>
    <w:r>
      <w:rPr>
        <w:b/>
      </w:rPr>
      <w:tab/>
    </w:r>
    <w:r>
      <w:rPr>
        <w:b/>
      </w:rPr>
      <w:tab/>
    </w:r>
    <w:r>
      <w:rPr>
        <w:b/>
      </w:rPr>
      <w:t>2022/23</w:t>
    </w:r>
    <w:r>
      <w:rPr>
        <w:b/>
      </w:rPr>
      <w:tab/>
    </w:r>
  </w:p>
  <w:p>
    <w:pPr>
      <w:pStyle w:val="11"/>
    </w:pPr>
    <w:r>
      <w:pict>
        <v:shape id="PowerPlusWaterMarkObject6820864" o:spid="_x0000_s1025" o:spt="136" type="#_x0000_t136" style="position:absolute;left:0pt;height:123.5pt;width:555.9pt;mso-position-horizontal:center;mso-position-horizontal-relative:margin;mso-position-vertical:center;mso-position-vertical-relative:margin;rotation:20643840f;z-index:-251654144;mso-width-relative:page;mso-height-relative:page;" fillcolor="#4F81BD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Solutions" style="font-family:Times New Roman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64E5E"/>
    <w:multiLevelType w:val="multilevel"/>
    <w:tmpl w:val="08C64E5E"/>
    <w:lvl w:ilvl="0" w:tentative="0">
      <w:start w:val="1"/>
      <w:numFmt w:val="lowerRoman"/>
      <w:pStyle w:val="40"/>
      <w:lvlText w:val="%1)"/>
      <w:lvlJc w:val="right"/>
      <w:pPr>
        <w:tabs>
          <w:tab w:val="left" w:pos="1077"/>
        </w:tabs>
        <w:ind w:left="107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797"/>
        </w:tabs>
        <w:ind w:left="1797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17"/>
        </w:tabs>
        <w:ind w:left="2517" w:hanging="180"/>
      </w:pPr>
    </w:lvl>
    <w:lvl w:ilvl="3" w:tentative="0">
      <w:start w:val="1"/>
      <w:numFmt w:val="decimal"/>
      <w:lvlText w:val="%4."/>
      <w:lvlJc w:val="left"/>
      <w:pPr>
        <w:tabs>
          <w:tab w:val="left" w:pos="3237"/>
        </w:tabs>
        <w:ind w:left="323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57"/>
        </w:tabs>
        <w:ind w:left="3957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77"/>
        </w:tabs>
        <w:ind w:left="4677" w:hanging="180"/>
      </w:pPr>
    </w:lvl>
    <w:lvl w:ilvl="6" w:tentative="0">
      <w:start w:val="1"/>
      <w:numFmt w:val="decimal"/>
      <w:lvlText w:val="%7."/>
      <w:lvlJc w:val="left"/>
      <w:pPr>
        <w:tabs>
          <w:tab w:val="left" w:pos="5397"/>
        </w:tabs>
        <w:ind w:left="539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17"/>
        </w:tabs>
        <w:ind w:left="6117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37"/>
        </w:tabs>
        <w:ind w:left="6837" w:hanging="180"/>
      </w:pPr>
    </w:lvl>
  </w:abstractNum>
  <w:abstractNum w:abstractNumId="1">
    <w:nsid w:val="0FA0331A"/>
    <w:multiLevelType w:val="multilevel"/>
    <w:tmpl w:val="0FA0331A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1A80EFB"/>
    <w:multiLevelType w:val="multilevel"/>
    <w:tmpl w:val="11A80EFB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446BB"/>
    <w:multiLevelType w:val="multilevel"/>
    <w:tmpl w:val="160446BB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358DA"/>
    <w:multiLevelType w:val="multilevel"/>
    <w:tmpl w:val="235358DA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9F699D"/>
    <w:multiLevelType w:val="multilevel"/>
    <w:tmpl w:val="2D9F699D"/>
    <w:lvl w:ilvl="0" w:tentative="0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2E330F0C"/>
    <w:multiLevelType w:val="multilevel"/>
    <w:tmpl w:val="2E330F0C"/>
    <w:lvl w:ilvl="0" w:tentative="0">
      <w:start w:val="3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517E0A9C"/>
    <w:multiLevelType w:val="multilevel"/>
    <w:tmpl w:val="517E0A9C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D50F4C"/>
    <w:multiLevelType w:val="multilevel"/>
    <w:tmpl w:val="66D50F4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ZB学生认证">
    <w15:presenceInfo w15:providerId="WPS Office" w15:userId="53303799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displayHorizontalDrawingGridEvery w:val="0"/>
  <w:displayVerticalDrawingGridEvery w:val="2"/>
  <w:characterSpacingControl w:val="doNotCompress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jc1ZjQ2NDI0MTlkMmMyMWRjZjRkOGQyNTFmZGYifQ=="/>
  </w:docVars>
  <w:rsids>
    <w:rsidRoot w:val="008D2A6B"/>
    <w:rsid w:val="00000257"/>
    <w:rsid w:val="00001407"/>
    <w:rsid w:val="00002765"/>
    <w:rsid w:val="000104F6"/>
    <w:rsid w:val="00011857"/>
    <w:rsid w:val="00012CF1"/>
    <w:rsid w:val="00014788"/>
    <w:rsid w:val="000148B2"/>
    <w:rsid w:val="00020609"/>
    <w:rsid w:val="00024DFF"/>
    <w:rsid w:val="00031FA5"/>
    <w:rsid w:val="0003364D"/>
    <w:rsid w:val="00035033"/>
    <w:rsid w:val="000419C1"/>
    <w:rsid w:val="00044856"/>
    <w:rsid w:val="000469B6"/>
    <w:rsid w:val="00053C6B"/>
    <w:rsid w:val="00061A32"/>
    <w:rsid w:val="00062D7B"/>
    <w:rsid w:val="000633C5"/>
    <w:rsid w:val="00067045"/>
    <w:rsid w:val="000703AD"/>
    <w:rsid w:val="00073ACC"/>
    <w:rsid w:val="000741B7"/>
    <w:rsid w:val="00082C22"/>
    <w:rsid w:val="00096AD2"/>
    <w:rsid w:val="000972CB"/>
    <w:rsid w:val="000A001C"/>
    <w:rsid w:val="000A10C6"/>
    <w:rsid w:val="000A11A3"/>
    <w:rsid w:val="000A16B6"/>
    <w:rsid w:val="000A3B2F"/>
    <w:rsid w:val="000A450F"/>
    <w:rsid w:val="000B2B4B"/>
    <w:rsid w:val="000B3E2C"/>
    <w:rsid w:val="000C38EF"/>
    <w:rsid w:val="000C7D6D"/>
    <w:rsid w:val="000D3058"/>
    <w:rsid w:val="000D3CFC"/>
    <w:rsid w:val="000E1CCF"/>
    <w:rsid w:val="000E3EC8"/>
    <w:rsid w:val="000E4E4D"/>
    <w:rsid w:val="000E5DE4"/>
    <w:rsid w:val="000F024E"/>
    <w:rsid w:val="000F0789"/>
    <w:rsid w:val="000F1FC7"/>
    <w:rsid w:val="000F20DF"/>
    <w:rsid w:val="000F2D51"/>
    <w:rsid w:val="000F3396"/>
    <w:rsid w:val="0010444E"/>
    <w:rsid w:val="00105150"/>
    <w:rsid w:val="00106020"/>
    <w:rsid w:val="00106490"/>
    <w:rsid w:val="00107345"/>
    <w:rsid w:val="00107494"/>
    <w:rsid w:val="001129C1"/>
    <w:rsid w:val="0011320E"/>
    <w:rsid w:val="00114239"/>
    <w:rsid w:val="00117092"/>
    <w:rsid w:val="00123415"/>
    <w:rsid w:val="00127A10"/>
    <w:rsid w:val="00127EDB"/>
    <w:rsid w:val="001311A4"/>
    <w:rsid w:val="001425F8"/>
    <w:rsid w:val="00144E43"/>
    <w:rsid w:val="00145C40"/>
    <w:rsid w:val="00150488"/>
    <w:rsid w:val="0015703E"/>
    <w:rsid w:val="001616D5"/>
    <w:rsid w:val="0016240F"/>
    <w:rsid w:val="00162417"/>
    <w:rsid w:val="00162E59"/>
    <w:rsid w:val="00164033"/>
    <w:rsid w:val="001704CC"/>
    <w:rsid w:val="00172093"/>
    <w:rsid w:val="00172F3D"/>
    <w:rsid w:val="00177407"/>
    <w:rsid w:val="00181FED"/>
    <w:rsid w:val="00185DC3"/>
    <w:rsid w:val="001879E2"/>
    <w:rsid w:val="00187A8F"/>
    <w:rsid w:val="00190C31"/>
    <w:rsid w:val="0019366B"/>
    <w:rsid w:val="00195229"/>
    <w:rsid w:val="00195837"/>
    <w:rsid w:val="001A0ED9"/>
    <w:rsid w:val="001A1C42"/>
    <w:rsid w:val="001A32DE"/>
    <w:rsid w:val="001A3414"/>
    <w:rsid w:val="001A4596"/>
    <w:rsid w:val="001A5496"/>
    <w:rsid w:val="001A5E4B"/>
    <w:rsid w:val="001A69BD"/>
    <w:rsid w:val="001A6AC3"/>
    <w:rsid w:val="001A7333"/>
    <w:rsid w:val="001B76FB"/>
    <w:rsid w:val="001B7BCF"/>
    <w:rsid w:val="001C1CE6"/>
    <w:rsid w:val="001C7F34"/>
    <w:rsid w:val="001D0168"/>
    <w:rsid w:val="001D20E4"/>
    <w:rsid w:val="001D7F41"/>
    <w:rsid w:val="001E09A1"/>
    <w:rsid w:val="001E1AC7"/>
    <w:rsid w:val="001E455D"/>
    <w:rsid w:val="001E5D6D"/>
    <w:rsid w:val="001F2453"/>
    <w:rsid w:val="001F2789"/>
    <w:rsid w:val="001F51F3"/>
    <w:rsid w:val="001F5BA5"/>
    <w:rsid w:val="001F75D3"/>
    <w:rsid w:val="001F787F"/>
    <w:rsid w:val="00203B86"/>
    <w:rsid w:val="00204240"/>
    <w:rsid w:val="00204604"/>
    <w:rsid w:val="002124E1"/>
    <w:rsid w:val="00212D51"/>
    <w:rsid w:val="0021306C"/>
    <w:rsid w:val="002138DF"/>
    <w:rsid w:val="0022604C"/>
    <w:rsid w:val="00237BFF"/>
    <w:rsid w:val="00241C1C"/>
    <w:rsid w:val="00245BCA"/>
    <w:rsid w:val="0024674E"/>
    <w:rsid w:val="002556A0"/>
    <w:rsid w:val="00262B62"/>
    <w:rsid w:val="00270A3A"/>
    <w:rsid w:val="00270B2B"/>
    <w:rsid w:val="00276853"/>
    <w:rsid w:val="00281EE7"/>
    <w:rsid w:val="002840ED"/>
    <w:rsid w:val="00290AB2"/>
    <w:rsid w:val="00295286"/>
    <w:rsid w:val="002B1C19"/>
    <w:rsid w:val="002B644C"/>
    <w:rsid w:val="002C1DD5"/>
    <w:rsid w:val="002C1EAA"/>
    <w:rsid w:val="002C349C"/>
    <w:rsid w:val="002C515D"/>
    <w:rsid w:val="002C5ABA"/>
    <w:rsid w:val="002C72C4"/>
    <w:rsid w:val="002C7E6A"/>
    <w:rsid w:val="002D3873"/>
    <w:rsid w:val="002D4363"/>
    <w:rsid w:val="002E1FDD"/>
    <w:rsid w:val="002E381B"/>
    <w:rsid w:val="002E4843"/>
    <w:rsid w:val="002E4C86"/>
    <w:rsid w:val="002E4D0A"/>
    <w:rsid w:val="002E556E"/>
    <w:rsid w:val="002E5577"/>
    <w:rsid w:val="002F1B4B"/>
    <w:rsid w:val="002F7AE1"/>
    <w:rsid w:val="00302B6B"/>
    <w:rsid w:val="00302F6E"/>
    <w:rsid w:val="00303160"/>
    <w:rsid w:val="0030365D"/>
    <w:rsid w:val="003153B5"/>
    <w:rsid w:val="00324FCE"/>
    <w:rsid w:val="00332B58"/>
    <w:rsid w:val="003333D2"/>
    <w:rsid w:val="00335A1E"/>
    <w:rsid w:val="00340715"/>
    <w:rsid w:val="00340876"/>
    <w:rsid w:val="00343E9A"/>
    <w:rsid w:val="00344CF6"/>
    <w:rsid w:val="00345A1F"/>
    <w:rsid w:val="003463A8"/>
    <w:rsid w:val="0035232E"/>
    <w:rsid w:val="00362A2F"/>
    <w:rsid w:val="003655C5"/>
    <w:rsid w:val="00366A60"/>
    <w:rsid w:val="00366CF3"/>
    <w:rsid w:val="00367932"/>
    <w:rsid w:val="00372C70"/>
    <w:rsid w:val="003761F2"/>
    <w:rsid w:val="00376B4A"/>
    <w:rsid w:val="00377E3A"/>
    <w:rsid w:val="00377E9F"/>
    <w:rsid w:val="00382EC9"/>
    <w:rsid w:val="00385CB9"/>
    <w:rsid w:val="00386631"/>
    <w:rsid w:val="00386829"/>
    <w:rsid w:val="00387B19"/>
    <w:rsid w:val="00390D29"/>
    <w:rsid w:val="0039235D"/>
    <w:rsid w:val="00394A87"/>
    <w:rsid w:val="003979D5"/>
    <w:rsid w:val="003A6544"/>
    <w:rsid w:val="003B12F6"/>
    <w:rsid w:val="003C4E19"/>
    <w:rsid w:val="003C5C61"/>
    <w:rsid w:val="003D0545"/>
    <w:rsid w:val="003D10E2"/>
    <w:rsid w:val="003E08F0"/>
    <w:rsid w:val="003E11EE"/>
    <w:rsid w:val="003E3059"/>
    <w:rsid w:val="003E64D1"/>
    <w:rsid w:val="003E656A"/>
    <w:rsid w:val="003F0EA8"/>
    <w:rsid w:val="003F14C5"/>
    <w:rsid w:val="004006B8"/>
    <w:rsid w:val="00401ED0"/>
    <w:rsid w:val="00403547"/>
    <w:rsid w:val="00405F6D"/>
    <w:rsid w:val="00407637"/>
    <w:rsid w:val="00412144"/>
    <w:rsid w:val="00412619"/>
    <w:rsid w:val="004127A9"/>
    <w:rsid w:val="004141E2"/>
    <w:rsid w:val="00415093"/>
    <w:rsid w:val="00415DF8"/>
    <w:rsid w:val="004164D8"/>
    <w:rsid w:val="00421876"/>
    <w:rsid w:val="00424E3B"/>
    <w:rsid w:val="00426534"/>
    <w:rsid w:val="00432074"/>
    <w:rsid w:val="00432CE5"/>
    <w:rsid w:val="0043737A"/>
    <w:rsid w:val="00442FF1"/>
    <w:rsid w:val="0044494A"/>
    <w:rsid w:val="00446773"/>
    <w:rsid w:val="00447A39"/>
    <w:rsid w:val="004556D1"/>
    <w:rsid w:val="0046396B"/>
    <w:rsid w:val="00463C5B"/>
    <w:rsid w:val="00465858"/>
    <w:rsid w:val="004664A8"/>
    <w:rsid w:val="004703A4"/>
    <w:rsid w:val="00470B61"/>
    <w:rsid w:val="0047292E"/>
    <w:rsid w:val="00477F7F"/>
    <w:rsid w:val="00477F97"/>
    <w:rsid w:val="00481056"/>
    <w:rsid w:val="004875EB"/>
    <w:rsid w:val="00487C82"/>
    <w:rsid w:val="00493CB2"/>
    <w:rsid w:val="00493FBA"/>
    <w:rsid w:val="004956CC"/>
    <w:rsid w:val="004961D7"/>
    <w:rsid w:val="004A3EC3"/>
    <w:rsid w:val="004A4235"/>
    <w:rsid w:val="004A439A"/>
    <w:rsid w:val="004A6318"/>
    <w:rsid w:val="004B2DC5"/>
    <w:rsid w:val="004B31C1"/>
    <w:rsid w:val="004B4925"/>
    <w:rsid w:val="004B546B"/>
    <w:rsid w:val="004B78F3"/>
    <w:rsid w:val="004C0B53"/>
    <w:rsid w:val="004C4608"/>
    <w:rsid w:val="004D1BB4"/>
    <w:rsid w:val="004D1FBF"/>
    <w:rsid w:val="004D26FB"/>
    <w:rsid w:val="004D62AE"/>
    <w:rsid w:val="004D79C2"/>
    <w:rsid w:val="004E5438"/>
    <w:rsid w:val="004E61BA"/>
    <w:rsid w:val="004E74B3"/>
    <w:rsid w:val="004F1031"/>
    <w:rsid w:val="005019B1"/>
    <w:rsid w:val="005048C9"/>
    <w:rsid w:val="0050609F"/>
    <w:rsid w:val="005078DD"/>
    <w:rsid w:val="00511170"/>
    <w:rsid w:val="00512576"/>
    <w:rsid w:val="00513863"/>
    <w:rsid w:val="0051413A"/>
    <w:rsid w:val="00515324"/>
    <w:rsid w:val="00516ECF"/>
    <w:rsid w:val="0052033E"/>
    <w:rsid w:val="00522DE4"/>
    <w:rsid w:val="005241B6"/>
    <w:rsid w:val="00531648"/>
    <w:rsid w:val="00532A33"/>
    <w:rsid w:val="00532F6E"/>
    <w:rsid w:val="005409CA"/>
    <w:rsid w:val="00545045"/>
    <w:rsid w:val="005477B2"/>
    <w:rsid w:val="0055090D"/>
    <w:rsid w:val="00551F8A"/>
    <w:rsid w:val="00554EE6"/>
    <w:rsid w:val="005567FD"/>
    <w:rsid w:val="00561782"/>
    <w:rsid w:val="00562B8D"/>
    <w:rsid w:val="00563197"/>
    <w:rsid w:val="00567A9B"/>
    <w:rsid w:val="00570992"/>
    <w:rsid w:val="005709DC"/>
    <w:rsid w:val="00570ACA"/>
    <w:rsid w:val="00570B03"/>
    <w:rsid w:val="005718F0"/>
    <w:rsid w:val="00572398"/>
    <w:rsid w:val="0057363B"/>
    <w:rsid w:val="00577FDF"/>
    <w:rsid w:val="0058214D"/>
    <w:rsid w:val="005862B6"/>
    <w:rsid w:val="00587184"/>
    <w:rsid w:val="005871AF"/>
    <w:rsid w:val="00587B1B"/>
    <w:rsid w:val="005955E2"/>
    <w:rsid w:val="005A15E9"/>
    <w:rsid w:val="005A1AED"/>
    <w:rsid w:val="005A1EF1"/>
    <w:rsid w:val="005A2264"/>
    <w:rsid w:val="005A493A"/>
    <w:rsid w:val="005A50BC"/>
    <w:rsid w:val="005A5AD1"/>
    <w:rsid w:val="005A6AEA"/>
    <w:rsid w:val="005A6EA0"/>
    <w:rsid w:val="005B1203"/>
    <w:rsid w:val="005B7B00"/>
    <w:rsid w:val="005C0484"/>
    <w:rsid w:val="005C5382"/>
    <w:rsid w:val="005C56B4"/>
    <w:rsid w:val="005C7C21"/>
    <w:rsid w:val="005D044A"/>
    <w:rsid w:val="005D0B4F"/>
    <w:rsid w:val="005D0F6D"/>
    <w:rsid w:val="005D23E9"/>
    <w:rsid w:val="005E4BE4"/>
    <w:rsid w:val="005E4FC1"/>
    <w:rsid w:val="005E644F"/>
    <w:rsid w:val="005E7DA9"/>
    <w:rsid w:val="005F3B6D"/>
    <w:rsid w:val="006005AB"/>
    <w:rsid w:val="00604BA8"/>
    <w:rsid w:val="006076BA"/>
    <w:rsid w:val="00611DBA"/>
    <w:rsid w:val="006222F2"/>
    <w:rsid w:val="00624975"/>
    <w:rsid w:val="00625C43"/>
    <w:rsid w:val="00627204"/>
    <w:rsid w:val="00630C57"/>
    <w:rsid w:val="0063353C"/>
    <w:rsid w:val="006360F6"/>
    <w:rsid w:val="00637790"/>
    <w:rsid w:val="006433EC"/>
    <w:rsid w:val="006434BC"/>
    <w:rsid w:val="006438F7"/>
    <w:rsid w:val="00644C92"/>
    <w:rsid w:val="00652030"/>
    <w:rsid w:val="006526DD"/>
    <w:rsid w:val="00652D6C"/>
    <w:rsid w:val="00656B88"/>
    <w:rsid w:val="006578E4"/>
    <w:rsid w:val="006703B0"/>
    <w:rsid w:val="00674976"/>
    <w:rsid w:val="00676300"/>
    <w:rsid w:val="00680F78"/>
    <w:rsid w:val="00683345"/>
    <w:rsid w:val="0068639C"/>
    <w:rsid w:val="00690630"/>
    <w:rsid w:val="00690C85"/>
    <w:rsid w:val="00692B6E"/>
    <w:rsid w:val="0069339C"/>
    <w:rsid w:val="00694509"/>
    <w:rsid w:val="00696275"/>
    <w:rsid w:val="0069644A"/>
    <w:rsid w:val="006A0254"/>
    <w:rsid w:val="006A0701"/>
    <w:rsid w:val="006A669C"/>
    <w:rsid w:val="006A79B6"/>
    <w:rsid w:val="006B1194"/>
    <w:rsid w:val="006B15FD"/>
    <w:rsid w:val="006C23BA"/>
    <w:rsid w:val="006C2E52"/>
    <w:rsid w:val="006C3F21"/>
    <w:rsid w:val="006C50F8"/>
    <w:rsid w:val="006C72AF"/>
    <w:rsid w:val="006D0B83"/>
    <w:rsid w:val="006E396D"/>
    <w:rsid w:val="006F0642"/>
    <w:rsid w:val="006F1B8D"/>
    <w:rsid w:val="006F4184"/>
    <w:rsid w:val="006F6FAD"/>
    <w:rsid w:val="006F7560"/>
    <w:rsid w:val="006F7F6F"/>
    <w:rsid w:val="0070108E"/>
    <w:rsid w:val="007043B6"/>
    <w:rsid w:val="00705665"/>
    <w:rsid w:val="00706395"/>
    <w:rsid w:val="00710C99"/>
    <w:rsid w:val="00711477"/>
    <w:rsid w:val="00713706"/>
    <w:rsid w:val="007169DA"/>
    <w:rsid w:val="0072362A"/>
    <w:rsid w:val="00732E24"/>
    <w:rsid w:val="00733876"/>
    <w:rsid w:val="00737B7C"/>
    <w:rsid w:val="00746C0B"/>
    <w:rsid w:val="007475ED"/>
    <w:rsid w:val="00747D9E"/>
    <w:rsid w:val="00753037"/>
    <w:rsid w:val="00754497"/>
    <w:rsid w:val="00756506"/>
    <w:rsid w:val="00757EB2"/>
    <w:rsid w:val="007608A4"/>
    <w:rsid w:val="007613C7"/>
    <w:rsid w:val="00761CE4"/>
    <w:rsid w:val="007674AE"/>
    <w:rsid w:val="00770F0C"/>
    <w:rsid w:val="00772D11"/>
    <w:rsid w:val="00776DBF"/>
    <w:rsid w:val="00777998"/>
    <w:rsid w:val="00784619"/>
    <w:rsid w:val="00784F2D"/>
    <w:rsid w:val="00784F91"/>
    <w:rsid w:val="00787A75"/>
    <w:rsid w:val="0079413D"/>
    <w:rsid w:val="00797A95"/>
    <w:rsid w:val="007A0D6D"/>
    <w:rsid w:val="007A11C2"/>
    <w:rsid w:val="007A2F2A"/>
    <w:rsid w:val="007A63E6"/>
    <w:rsid w:val="007B1340"/>
    <w:rsid w:val="007B1441"/>
    <w:rsid w:val="007B2B65"/>
    <w:rsid w:val="007B3D44"/>
    <w:rsid w:val="007B482B"/>
    <w:rsid w:val="007B618D"/>
    <w:rsid w:val="007B6655"/>
    <w:rsid w:val="007C3049"/>
    <w:rsid w:val="007C77E8"/>
    <w:rsid w:val="007D497A"/>
    <w:rsid w:val="007E1038"/>
    <w:rsid w:val="007E17CA"/>
    <w:rsid w:val="007E5A9B"/>
    <w:rsid w:val="007E6605"/>
    <w:rsid w:val="007F538F"/>
    <w:rsid w:val="007F56B3"/>
    <w:rsid w:val="007F773A"/>
    <w:rsid w:val="00802BCE"/>
    <w:rsid w:val="008037B7"/>
    <w:rsid w:val="00810889"/>
    <w:rsid w:val="00812818"/>
    <w:rsid w:val="0081524F"/>
    <w:rsid w:val="008201F5"/>
    <w:rsid w:val="00823239"/>
    <w:rsid w:val="008239E7"/>
    <w:rsid w:val="00824B59"/>
    <w:rsid w:val="00824C65"/>
    <w:rsid w:val="00827B0B"/>
    <w:rsid w:val="00827B3B"/>
    <w:rsid w:val="00830131"/>
    <w:rsid w:val="00833088"/>
    <w:rsid w:val="00840C86"/>
    <w:rsid w:val="00843A5B"/>
    <w:rsid w:val="00844CC0"/>
    <w:rsid w:val="00846CB3"/>
    <w:rsid w:val="00851DF5"/>
    <w:rsid w:val="008529A5"/>
    <w:rsid w:val="00852B4F"/>
    <w:rsid w:val="00855A97"/>
    <w:rsid w:val="008600EC"/>
    <w:rsid w:val="008653D3"/>
    <w:rsid w:val="008656EB"/>
    <w:rsid w:val="0086611C"/>
    <w:rsid w:val="008712DB"/>
    <w:rsid w:val="008752FB"/>
    <w:rsid w:val="00891639"/>
    <w:rsid w:val="00891A8B"/>
    <w:rsid w:val="008A2A0E"/>
    <w:rsid w:val="008B2301"/>
    <w:rsid w:val="008B5F51"/>
    <w:rsid w:val="008B64C3"/>
    <w:rsid w:val="008D2A6B"/>
    <w:rsid w:val="008D33C3"/>
    <w:rsid w:val="008D4180"/>
    <w:rsid w:val="008D53C7"/>
    <w:rsid w:val="008D674C"/>
    <w:rsid w:val="008E0832"/>
    <w:rsid w:val="008E143E"/>
    <w:rsid w:val="008E5543"/>
    <w:rsid w:val="008E5866"/>
    <w:rsid w:val="008E727F"/>
    <w:rsid w:val="008F0233"/>
    <w:rsid w:val="008F147A"/>
    <w:rsid w:val="008F1B1B"/>
    <w:rsid w:val="008F1DFE"/>
    <w:rsid w:val="008F4B20"/>
    <w:rsid w:val="008F73F8"/>
    <w:rsid w:val="0090118E"/>
    <w:rsid w:val="009023F0"/>
    <w:rsid w:val="00912A81"/>
    <w:rsid w:val="00917B97"/>
    <w:rsid w:val="0092276C"/>
    <w:rsid w:val="009229E9"/>
    <w:rsid w:val="00940916"/>
    <w:rsid w:val="00941C39"/>
    <w:rsid w:val="00945ECF"/>
    <w:rsid w:val="0095354F"/>
    <w:rsid w:val="00955C8A"/>
    <w:rsid w:val="00957D55"/>
    <w:rsid w:val="00961073"/>
    <w:rsid w:val="00965B44"/>
    <w:rsid w:val="00966366"/>
    <w:rsid w:val="0097105D"/>
    <w:rsid w:val="00973D4B"/>
    <w:rsid w:val="00975013"/>
    <w:rsid w:val="00976796"/>
    <w:rsid w:val="009778D1"/>
    <w:rsid w:val="009842D7"/>
    <w:rsid w:val="00985E3A"/>
    <w:rsid w:val="00986E60"/>
    <w:rsid w:val="0099068C"/>
    <w:rsid w:val="00993C1D"/>
    <w:rsid w:val="00993C77"/>
    <w:rsid w:val="009A035C"/>
    <w:rsid w:val="009A40CE"/>
    <w:rsid w:val="009A40D5"/>
    <w:rsid w:val="009A4E82"/>
    <w:rsid w:val="009A64FD"/>
    <w:rsid w:val="009B05B9"/>
    <w:rsid w:val="009B5220"/>
    <w:rsid w:val="009B699E"/>
    <w:rsid w:val="009C632C"/>
    <w:rsid w:val="009E06BE"/>
    <w:rsid w:val="009E1C92"/>
    <w:rsid w:val="009E293A"/>
    <w:rsid w:val="009E29D8"/>
    <w:rsid w:val="009E719E"/>
    <w:rsid w:val="009F00D6"/>
    <w:rsid w:val="009F3860"/>
    <w:rsid w:val="009F73A8"/>
    <w:rsid w:val="00A01C5B"/>
    <w:rsid w:val="00A0321E"/>
    <w:rsid w:val="00A0418E"/>
    <w:rsid w:val="00A04294"/>
    <w:rsid w:val="00A07AAF"/>
    <w:rsid w:val="00A07EA0"/>
    <w:rsid w:val="00A107B4"/>
    <w:rsid w:val="00A143AB"/>
    <w:rsid w:val="00A15469"/>
    <w:rsid w:val="00A22E45"/>
    <w:rsid w:val="00A31666"/>
    <w:rsid w:val="00A3551F"/>
    <w:rsid w:val="00A378E0"/>
    <w:rsid w:val="00A4066D"/>
    <w:rsid w:val="00A41A72"/>
    <w:rsid w:val="00A44DCA"/>
    <w:rsid w:val="00A50C5E"/>
    <w:rsid w:val="00A54C91"/>
    <w:rsid w:val="00A55199"/>
    <w:rsid w:val="00A576E6"/>
    <w:rsid w:val="00A624E5"/>
    <w:rsid w:val="00A6290A"/>
    <w:rsid w:val="00A711D8"/>
    <w:rsid w:val="00A7259E"/>
    <w:rsid w:val="00A728D4"/>
    <w:rsid w:val="00A72B61"/>
    <w:rsid w:val="00A72BF8"/>
    <w:rsid w:val="00A736E1"/>
    <w:rsid w:val="00A83D44"/>
    <w:rsid w:val="00A84250"/>
    <w:rsid w:val="00A84EBB"/>
    <w:rsid w:val="00A856C5"/>
    <w:rsid w:val="00A867B6"/>
    <w:rsid w:val="00A87343"/>
    <w:rsid w:val="00A87C19"/>
    <w:rsid w:val="00A91791"/>
    <w:rsid w:val="00A9334B"/>
    <w:rsid w:val="00A93C4C"/>
    <w:rsid w:val="00AA0BAE"/>
    <w:rsid w:val="00AA28AD"/>
    <w:rsid w:val="00AA3B5F"/>
    <w:rsid w:val="00AA5F3C"/>
    <w:rsid w:val="00AB02BE"/>
    <w:rsid w:val="00AB1C1A"/>
    <w:rsid w:val="00AB309E"/>
    <w:rsid w:val="00AB5FB5"/>
    <w:rsid w:val="00AC5275"/>
    <w:rsid w:val="00AD02C4"/>
    <w:rsid w:val="00AD366E"/>
    <w:rsid w:val="00AD5A00"/>
    <w:rsid w:val="00AD6748"/>
    <w:rsid w:val="00AD774E"/>
    <w:rsid w:val="00AE11E0"/>
    <w:rsid w:val="00AE3918"/>
    <w:rsid w:val="00AF2E38"/>
    <w:rsid w:val="00AF6E5B"/>
    <w:rsid w:val="00AF77E7"/>
    <w:rsid w:val="00B04816"/>
    <w:rsid w:val="00B07DD4"/>
    <w:rsid w:val="00B112E3"/>
    <w:rsid w:val="00B13DA9"/>
    <w:rsid w:val="00B13E0F"/>
    <w:rsid w:val="00B13FA2"/>
    <w:rsid w:val="00B14B8D"/>
    <w:rsid w:val="00B15CEE"/>
    <w:rsid w:val="00B16233"/>
    <w:rsid w:val="00B24C73"/>
    <w:rsid w:val="00B26DE2"/>
    <w:rsid w:val="00B27E2C"/>
    <w:rsid w:val="00B31624"/>
    <w:rsid w:val="00B334AB"/>
    <w:rsid w:val="00B3443C"/>
    <w:rsid w:val="00B373E4"/>
    <w:rsid w:val="00B377FD"/>
    <w:rsid w:val="00B37841"/>
    <w:rsid w:val="00B4528A"/>
    <w:rsid w:val="00B45757"/>
    <w:rsid w:val="00B525CC"/>
    <w:rsid w:val="00B562B7"/>
    <w:rsid w:val="00B56416"/>
    <w:rsid w:val="00B577FF"/>
    <w:rsid w:val="00B61225"/>
    <w:rsid w:val="00B62590"/>
    <w:rsid w:val="00B638DA"/>
    <w:rsid w:val="00B66BD4"/>
    <w:rsid w:val="00B752EC"/>
    <w:rsid w:val="00B75D4A"/>
    <w:rsid w:val="00B8323A"/>
    <w:rsid w:val="00B840EF"/>
    <w:rsid w:val="00B90C10"/>
    <w:rsid w:val="00B91A53"/>
    <w:rsid w:val="00BA17A2"/>
    <w:rsid w:val="00BA2108"/>
    <w:rsid w:val="00BA3CD8"/>
    <w:rsid w:val="00BA54A1"/>
    <w:rsid w:val="00BA6EA9"/>
    <w:rsid w:val="00BB0570"/>
    <w:rsid w:val="00BB10E4"/>
    <w:rsid w:val="00BB163F"/>
    <w:rsid w:val="00BB1E2F"/>
    <w:rsid w:val="00BB47F6"/>
    <w:rsid w:val="00BB4EBF"/>
    <w:rsid w:val="00BB5CDA"/>
    <w:rsid w:val="00BC1981"/>
    <w:rsid w:val="00BC3980"/>
    <w:rsid w:val="00BC5360"/>
    <w:rsid w:val="00BC7054"/>
    <w:rsid w:val="00BD0DBC"/>
    <w:rsid w:val="00BD140C"/>
    <w:rsid w:val="00BD1F67"/>
    <w:rsid w:val="00BD2316"/>
    <w:rsid w:val="00BD31BB"/>
    <w:rsid w:val="00BE1584"/>
    <w:rsid w:val="00BE205B"/>
    <w:rsid w:val="00BE3746"/>
    <w:rsid w:val="00BF25E8"/>
    <w:rsid w:val="00BF5FE0"/>
    <w:rsid w:val="00BF7D49"/>
    <w:rsid w:val="00C01E3A"/>
    <w:rsid w:val="00C02F85"/>
    <w:rsid w:val="00C042DB"/>
    <w:rsid w:val="00C06B53"/>
    <w:rsid w:val="00C105F3"/>
    <w:rsid w:val="00C14033"/>
    <w:rsid w:val="00C1676C"/>
    <w:rsid w:val="00C1726D"/>
    <w:rsid w:val="00C20045"/>
    <w:rsid w:val="00C20D5A"/>
    <w:rsid w:val="00C233E3"/>
    <w:rsid w:val="00C248AC"/>
    <w:rsid w:val="00C311CF"/>
    <w:rsid w:val="00C32445"/>
    <w:rsid w:val="00C37E33"/>
    <w:rsid w:val="00C42D1D"/>
    <w:rsid w:val="00C42E25"/>
    <w:rsid w:val="00C51917"/>
    <w:rsid w:val="00C538EB"/>
    <w:rsid w:val="00C574CE"/>
    <w:rsid w:val="00C63634"/>
    <w:rsid w:val="00C65672"/>
    <w:rsid w:val="00C736AA"/>
    <w:rsid w:val="00C73EFB"/>
    <w:rsid w:val="00C74CFF"/>
    <w:rsid w:val="00C80513"/>
    <w:rsid w:val="00C821CE"/>
    <w:rsid w:val="00CA0CF2"/>
    <w:rsid w:val="00CA34BB"/>
    <w:rsid w:val="00CA4A31"/>
    <w:rsid w:val="00CB05B4"/>
    <w:rsid w:val="00CB2963"/>
    <w:rsid w:val="00CB2B15"/>
    <w:rsid w:val="00CB5FE4"/>
    <w:rsid w:val="00CC0470"/>
    <w:rsid w:val="00CC0904"/>
    <w:rsid w:val="00CC5144"/>
    <w:rsid w:val="00CC51DE"/>
    <w:rsid w:val="00CC7318"/>
    <w:rsid w:val="00CD00C6"/>
    <w:rsid w:val="00CE0D77"/>
    <w:rsid w:val="00CE49AA"/>
    <w:rsid w:val="00CE57E1"/>
    <w:rsid w:val="00CF0530"/>
    <w:rsid w:val="00CF0B89"/>
    <w:rsid w:val="00CF79E7"/>
    <w:rsid w:val="00D016A3"/>
    <w:rsid w:val="00D03C5A"/>
    <w:rsid w:val="00D12541"/>
    <w:rsid w:val="00D13556"/>
    <w:rsid w:val="00D174D3"/>
    <w:rsid w:val="00D20101"/>
    <w:rsid w:val="00D2565C"/>
    <w:rsid w:val="00D30260"/>
    <w:rsid w:val="00D3252E"/>
    <w:rsid w:val="00D3668D"/>
    <w:rsid w:val="00D3795E"/>
    <w:rsid w:val="00D40358"/>
    <w:rsid w:val="00D503C8"/>
    <w:rsid w:val="00D51280"/>
    <w:rsid w:val="00D51E22"/>
    <w:rsid w:val="00D52909"/>
    <w:rsid w:val="00D53202"/>
    <w:rsid w:val="00D54206"/>
    <w:rsid w:val="00D5521B"/>
    <w:rsid w:val="00D60740"/>
    <w:rsid w:val="00D60E08"/>
    <w:rsid w:val="00D62BC0"/>
    <w:rsid w:val="00D631D2"/>
    <w:rsid w:val="00D72D30"/>
    <w:rsid w:val="00D7505C"/>
    <w:rsid w:val="00D75741"/>
    <w:rsid w:val="00D76F9E"/>
    <w:rsid w:val="00D83842"/>
    <w:rsid w:val="00D9160E"/>
    <w:rsid w:val="00D91E3F"/>
    <w:rsid w:val="00D920E4"/>
    <w:rsid w:val="00D93178"/>
    <w:rsid w:val="00D979F6"/>
    <w:rsid w:val="00DA02EE"/>
    <w:rsid w:val="00DA3B82"/>
    <w:rsid w:val="00DA411C"/>
    <w:rsid w:val="00DA5B9A"/>
    <w:rsid w:val="00DB23C7"/>
    <w:rsid w:val="00DB3211"/>
    <w:rsid w:val="00DB464A"/>
    <w:rsid w:val="00DB7662"/>
    <w:rsid w:val="00DC21EC"/>
    <w:rsid w:val="00DC349F"/>
    <w:rsid w:val="00DC62B3"/>
    <w:rsid w:val="00DD07EA"/>
    <w:rsid w:val="00DD110A"/>
    <w:rsid w:val="00DE0071"/>
    <w:rsid w:val="00DE1438"/>
    <w:rsid w:val="00DE3464"/>
    <w:rsid w:val="00DE4187"/>
    <w:rsid w:val="00DF6BEE"/>
    <w:rsid w:val="00DF6E9B"/>
    <w:rsid w:val="00E00C2B"/>
    <w:rsid w:val="00E02532"/>
    <w:rsid w:val="00E03D5C"/>
    <w:rsid w:val="00E04909"/>
    <w:rsid w:val="00E057AB"/>
    <w:rsid w:val="00E05F61"/>
    <w:rsid w:val="00E1041C"/>
    <w:rsid w:val="00E10BAF"/>
    <w:rsid w:val="00E16A95"/>
    <w:rsid w:val="00E17B1D"/>
    <w:rsid w:val="00E24E9B"/>
    <w:rsid w:val="00E27B1E"/>
    <w:rsid w:val="00E3046D"/>
    <w:rsid w:val="00E31620"/>
    <w:rsid w:val="00E32A59"/>
    <w:rsid w:val="00E32DF7"/>
    <w:rsid w:val="00E33B8E"/>
    <w:rsid w:val="00E34BBC"/>
    <w:rsid w:val="00E37B72"/>
    <w:rsid w:val="00E4576D"/>
    <w:rsid w:val="00E4577F"/>
    <w:rsid w:val="00E50B4D"/>
    <w:rsid w:val="00E52434"/>
    <w:rsid w:val="00E543C4"/>
    <w:rsid w:val="00E571A4"/>
    <w:rsid w:val="00E720C2"/>
    <w:rsid w:val="00E74EF4"/>
    <w:rsid w:val="00E75E3B"/>
    <w:rsid w:val="00E76307"/>
    <w:rsid w:val="00E800BD"/>
    <w:rsid w:val="00E82F74"/>
    <w:rsid w:val="00E83533"/>
    <w:rsid w:val="00E8586E"/>
    <w:rsid w:val="00E86875"/>
    <w:rsid w:val="00E877F9"/>
    <w:rsid w:val="00E9059C"/>
    <w:rsid w:val="00E91451"/>
    <w:rsid w:val="00E94176"/>
    <w:rsid w:val="00E94EB8"/>
    <w:rsid w:val="00E96042"/>
    <w:rsid w:val="00EA1700"/>
    <w:rsid w:val="00EB3C56"/>
    <w:rsid w:val="00EB7B98"/>
    <w:rsid w:val="00EC0700"/>
    <w:rsid w:val="00EC0C50"/>
    <w:rsid w:val="00EC5671"/>
    <w:rsid w:val="00ED004B"/>
    <w:rsid w:val="00ED1AD0"/>
    <w:rsid w:val="00ED2B07"/>
    <w:rsid w:val="00ED5435"/>
    <w:rsid w:val="00ED5F71"/>
    <w:rsid w:val="00ED7112"/>
    <w:rsid w:val="00EE032F"/>
    <w:rsid w:val="00EE3B5E"/>
    <w:rsid w:val="00EE4410"/>
    <w:rsid w:val="00EE665A"/>
    <w:rsid w:val="00F02C43"/>
    <w:rsid w:val="00F06391"/>
    <w:rsid w:val="00F07BC1"/>
    <w:rsid w:val="00F15C63"/>
    <w:rsid w:val="00F17D19"/>
    <w:rsid w:val="00F247F5"/>
    <w:rsid w:val="00F25B23"/>
    <w:rsid w:val="00F30FDF"/>
    <w:rsid w:val="00F3166F"/>
    <w:rsid w:val="00F32C4E"/>
    <w:rsid w:val="00F35FBA"/>
    <w:rsid w:val="00F36B6B"/>
    <w:rsid w:val="00F37DE3"/>
    <w:rsid w:val="00F4435E"/>
    <w:rsid w:val="00F45524"/>
    <w:rsid w:val="00F45C55"/>
    <w:rsid w:val="00F45C59"/>
    <w:rsid w:val="00F46CB5"/>
    <w:rsid w:val="00F46DB2"/>
    <w:rsid w:val="00F5761F"/>
    <w:rsid w:val="00F64FEF"/>
    <w:rsid w:val="00F658C9"/>
    <w:rsid w:val="00F73C51"/>
    <w:rsid w:val="00F743A6"/>
    <w:rsid w:val="00F81021"/>
    <w:rsid w:val="00F82B66"/>
    <w:rsid w:val="00F87B7E"/>
    <w:rsid w:val="00F901A6"/>
    <w:rsid w:val="00F911AD"/>
    <w:rsid w:val="00F918F2"/>
    <w:rsid w:val="00F955B6"/>
    <w:rsid w:val="00F97113"/>
    <w:rsid w:val="00F97ACA"/>
    <w:rsid w:val="00FA0DB0"/>
    <w:rsid w:val="00FA26A0"/>
    <w:rsid w:val="00FA49C9"/>
    <w:rsid w:val="00FA5F21"/>
    <w:rsid w:val="00FB0F7E"/>
    <w:rsid w:val="00FB20DE"/>
    <w:rsid w:val="00FB2E98"/>
    <w:rsid w:val="00FB524F"/>
    <w:rsid w:val="00FC03E0"/>
    <w:rsid w:val="00FC2138"/>
    <w:rsid w:val="00FC25E7"/>
    <w:rsid w:val="00FC3535"/>
    <w:rsid w:val="00FC4FC9"/>
    <w:rsid w:val="00FC6197"/>
    <w:rsid w:val="00FD68B0"/>
    <w:rsid w:val="00FE22D5"/>
    <w:rsid w:val="00FF03BB"/>
    <w:rsid w:val="00FF5094"/>
    <w:rsid w:val="00FF6CDE"/>
    <w:rsid w:val="00FF7333"/>
    <w:rsid w:val="0B526ED5"/>
    <w:rsid w:val="1E3A29CF"/>
    <w:rsid w:val="20433877"/>
    <w:rsid w:val="38653827"/>
    <w:rsid w:val="498B0014"/>
    <w:rsid w:val="6EDD4E3E"/>
    <w:rsid w:val="700C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GB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widowControl w:val="0"/>
      <w:jc w:val="center"/>
      <w:outlineLvl w:val="2"/>
    </w:pPr>
    <w:rPr>
      <w:rFonts w:ascii="Arial" w:hAnsi="Arial"/>
      <w:b/>
      <w:kern w:val="2"/>
      <w:sz w:val="18"/>
      <w:szCs w:val="20"/>
      <w:lang w:val="en-US"/>
    </w:rPr>
  </w:style>
  <w:style w:type="paragraph" w:styleId="3">
    <w:name w:val="heading 4"/>
    <w:basedOn w:val="1"/>
    <w:next w:val="1"/>
    <w:qFormat/>
    <w:uiPriority w:val="0"/>
    <w:pPr>
      <w:keepNext/>
      <w:widowControl w:val="0"/>
      <w:jc w:val="center"/>
      <w:outlineLvl w:val="3"/>
    </w:pPr>
    <w:rPr>
      <w:color w:val="00FFFF"/>
      <w:w w:val="200"/>
      <w:kern w:val="2"/>
      <w:sz w:val="52"/>
      <w:szCs w:val="20"/>
      <w:lang w:val="en-US"/>
    </w:rPr>
  </w:style>
  <w:style w:type="paragraph" w:styleId="4">
    <w:name w:val="heading 5"/>
    <w:basedOn w:val="1"/>
    <w:next w:val="1"/>
    <w:qFormat/>
    <w:uiPriority w:val="0"/>
    <w:pPr>
      <w:keepNext/>
      <w:framePr w:hSpace="180" w:wrap="notBeside" w:vAnchor="text" w:hAnchor="page" w:x="237" w:y="150"/>
      <w:ind w:firstLine="263" w:firstLineChars="97"/>
      <w:outlineLvl w:val="4"/>
    </w:pPr>
    <w:rPr>
      <w:rFonts w:ascii="Arial" w:hAnsi="Arial"/>
      <w:b/>
      <w:bCs/>
      <w:color w:val="000000"/>
      <w:w w:val="150"/>
      <w:sz w:val="18"/>
      <w:lang w:val="en-US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pacing w:before="120" w:after="120"/>
      <w:jc w:val="center"/>
    </w:pPr>
    <w:rPr>
      <w:rFonts w:eastAsia="Times New Roman"/>
      <w:b/>
      <w:szCs w:val="20"/>
      <w:lang w:eastAsia="en-US"/>
    </w:rPr>
  </w:style>
  <w:style w:type="paragraph" w:styleId="6">
    <w:name w:val="annotation text"/>
    <w:basedOn w:val="1"/>
    <w:link w:val="19"/>
    <w:uiPriority w:val="0"/>
    <w:rPr>
      <w:sz w:val="20"/>
      <w:szCs w:val="20"/>
    </w:rPr>
  </w:style>
  <w:style w:type="paragraph" w:styleId="7">
    <w:name w:val="Block Text"/>
    <w:basedOn w:val="1"/>
    <w:uiPriority w:val="0"/>
    <w:rPr>
      <w:rFonts w:eastAsia="Times New Roman"/>
      <w:color w:val="0000FF"/>
      <w:sz w:val="20"/>
      <w:szCs w:val="20"/>
      <w:lang w:eastAsia="en-US"/>
    </w:rPr>
  </w:style>
  <w:style w:type="paragraph" w:styleId="8">
    <w:name w:val="Body Text Indent 2"/>
    <w:basedOn w:val="1"/>
    <w:link w:val="20"/>
    <w:uiPriority w:val="0"/>
    <w:pPr>
      <w:tabs>
        <w:tab w:val="left" w:pos="568"/>
      </w:tabs>
      <w:spacing w:after="120"/>
      <w:ind w:left="567"/>
      <w:jc w:val="both"/>
    </w:pPr>
    <w:rPr>
      <w:rFonts w:eastAsia="Times New Roman"/>
      <w:szCs w:val="20"/>
      <w:lang w:eastAsia="en-US"/>
    </w:rPr>
  </w:style>
  <w:style w:type="paragraph" w:styleId="9">
    <w:name w:val="Balloon Text"/>
    <w:basedOn w:val="1"/>
    <w:link w:val="21"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4"/>
    <w:autoRedefine/>
    <w:uiPriority w:val="0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25"/>
    <w:uiPriority w:val="0"/>
    <w:pPr>
      <w:tabs>
        <w:tab w:val="center" w:pos="4513"/>
        <w:tab w:val="right" w:pos="9026"/>
      </w:tabs>
    </w:p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qFormat/>
    <w:uiPriority w:val="0"/>
    <w:rPr>
      <w:b/>
      <w:bCs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annotation reference"/>
    <w:autoRedefine/>
    <w:uiPriority w:val="0"/>
    <w:rPr>
      <w:sz w:val="16"/>
      <w:szCs w:val="16"/>
    </w:rPr>
  </w:style>
  <w:style w:type="character" w:customStyle="1" w:styleId="19">
    <w:name w:val="批注文字 字符"/>
    <w:link w:val="6"/>
    <w:uiPriority w:val="0"/>
  </w:style>
  <w:style w:type="character" w:customStyle="1" w:styleId="20">
    <w:name w:val="正文文本缩进 2 字符"/>
    <w:link w:val="8"/>
    <w:uiPriority w:val="0"/>
    <w:rPr>
      <w:rFonts w:eastAsia="Times New Roman"/>
      <w:sz w:val="24"/>
      <w:lang w:eastAsia="en-US"/>
    </w:rPr>
  </w:style>
  <w:style w:type="character" w:customStyle="1" w:styleId="21">
    <w:name w:val="批注框文本 字符"/>
    <w:link w:val="9"/>
    <w:uiPriority w:val="0"/>
    <w:rPr>
      <w:rFonts w:ascii="Tahoma" w:hAnsi="Tahoma" w:cs="Tahoma"/>
      <w:sz w:val="16"/>
      <w:szCs w:val="16"/>
    </w:rPr>
  </w:style>
  <w:style w:type="character" w:customStyle="1" w:styleId="22">
    <w:name w:val="页脚 字符"/>
    <w:uiPriority w:val="0"/>
    <w:rPr>
      <w:sz w:val="24"/>
      <w:szCs w:val="24"/>
      <w:lang w:val="en-US"/>
    </w:rPr>
  </w:style>
  <w:style w:type="character" w:customStyle="1" w:styleId="23">
    <w:name w:val="页眉 字符"/>
    <w:uiPriority w:val="0"/>
    <w:rPr>
      <w:sz w:val="24"/>
      <w:szCs w:val="24"/>
      <w:lang w:val="en-US"/>
    </w:rPr>
  </w:style>
  <w:style w:type="character" w:customStyle="1" w:styleId="24">
    <w:name w:val="页脚 字符1"/>
    <w:link w:val="10"/>
    <w:uiPriority w:val="0"/>
    <w:rPr>
      <w:sz w:val="24"/>
      <w:szCs w:val="24"/>
    </w:rPr>
  </w:style>
  <w:style w:type="character" w:customStyle="1" w:styleId="25">
    <w:name w:val="页眉 字符1"/>
    <w:link w:val="11"/>
    <w:uiPriority w:val="99"/>
    <w:rPr>
      <w:sz w:val="24"/>
      <w:szCs w:val="24"/>
    </w:rPr>
  </w:style>
  <w:style w:type="paragraph" w:customStyle="1" w:styleId="26">
    <w:name w:val="examiners"/>
    <w:basedOn w:val="1"/>
    <w:uiPriority w:val="0"/>
    <w:pPr>
      <w:tabs>
        <w:tab w:val="left" w:pos="576"/>
        <w:tab w:val="left" w:pos="1152"/>
      </w:tabs>
      <w:ind w:left="567"/>
    </w:pPr>
    <w:rPr>
      <w:rFonts w:eastAsia="Times New Roman"/>
      <w:szCs w:val="20"/>
      <w:lang w:eastAsia="en-US"/>
    </w:rPr>
  </w:style>
  <w:style w:type="paragraph" w:customStyle="1" w:styleId="27">
    <w:name w:val="examiners heading"/>
    <w:basedOn w:val="1"/>
    <w:autoRedefine/>
    <w:qFormat/>
    <w:uiPriority w:val="0"/>
    <w:pPr>
      <w:spacing w:before="240" w:after="120"/>
    </w:pPr>
    <w:rPr>
      <w:rFonts w:eastAsia="Times New Roman"/>
      <w:b/>
      <w:szCs w:val="20"/>
      <w:lang w:eastAsia="en-US"/>
    </w:rPr>
  </w:style>
  <w:style w:type="paragraph" w:customStyle="1" w:styleId="28">
    <w:name w:val="Question"/>
    <w:basedOn w:val="1"/>
    <w:link w:val="29"/>
    <w:uiPriority w:val="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80"/>
    </w:pPr>
    <w:rPr>
      <w:rFonts w:eastAsia="Times New Roman"/>
      <w:b/>
      <w:szCs w:val="20"/>
      <w:lang w:eastAsia="en-US"/>
    </w:rPr>
  </w:style>
  <w:style w:type="character" w:customStyle="1" w:styleId="29">
    <w:name w:val="Question Char"/>
    <w:link w:val="28"/>
    <w:autoRedefine/>
    <w:uiPriority w:val="0"/>
    <w:rPr>
      <w:rFonts w:eastAsia="Times New Roman"/>
      <w:b/>
      <w:sz w:val="24"/>
      <w:lang w:eastAsia="en-US"/>
    </w:rPr>
  </w:style>
  <w:style w:type="paragraph" w:customStyle="1" w:styleId="30">
    <w:name w:val="Alpha"/>
    <w:basedOn w:val="1"/>
    <w:link w:val="31"/>
    <w:qFormat/>
    <w:uiPriority w:val="0"/>
    <w:pPr>
      <w:tabs>
        <w:tab w:val="left" w:pos="284"/>
      </w:tabs>
      <w:spacing w:before="240"/>
    </w:pPr>
    <w:rPr>
      <w:rFonts w:eastAsia="Times New Roman"/>
      <w:szCs w:val="20"/>
      <w:lang w:eastAsia="en-US"/>
    </w:rPr>
  </w:style>
  <w:style w:type="character" w:customStyle="1" w:styleId="31">
    <w:name w:val="Alpha Char"/>
    <w:link w:val="30"/>
    <w:qFormat/>
    <w:uiPriority w:val="0"/>
    <w:rPr>
      <w:rFonts w:eastAsia="Times New Roman"/>
      <w:sz w:val="24"/>
      <w:lang w:eastAsia="en-US"/>
    </w:rPr>
  </w:style>
  <w:style w:type="paragraph" w:customStyle="1" w:styleId="32">
    <w:name w:val="picture"/>
    <w:basedOn w:val="1"/>
    <w:uiPriority w:val="0"/>
    <w:pPr>
      <w:keepNext/>
      <w:tabs>
        <w:tab w:val="left" w:pos="1152"/>
        <w:tab w:val="left" w:pos="1728"/>
        <w:tab w:val="right" w:pos="9504"/>
      </w:tabs>
      <w:spacing w:before="240"/>
      <w:ind w:left="576" w:hanging="576"/>
      <w:jc w:val="center"/>
    </w:pPr>
    <w:rPr>
      <w:rFonts w:eastAsia="Times New Roman"/>
      <w:szCs w:val="20"/>
      <w:lang w:eastAsia="en-US"/>
    </w:rPr>
  </w:style>
  <w:style w:type="paragraph" w:customStyle="1" w:styleId="33">
    <w:name w:val="Roman"/>
    <w:basedOn w:val="1"/>
    <w:uiPriority w:val="0"/>
    <w:pPr>
      <w:tabs>
        <w:tab w:val="left" w:pos="1152"/>
        <w:tab w:val="left" w:pos="1728"/>
        <w:tab w:val="right" w:pos="9504"/>
      </w:tabs>
      <w:spacing w:before="120"/>
      <w:ind w:left="284"/>
    </w:pPr>
    <w:rPr>
      <w:rFonts w:eastAsia="Times New Roman"/>
      <w:szCs w:val="20"/>
      <w:lang w:eastAsia="en-US"/>
    </w:rPr>
  </w:style>
  <w:style w:type="paragraph" w:styleId="34">
    <w:name w:val="List Paragraph"/>
    <w:basedOn w:val="1"/>
    <w:qFormat/>
    <w:uiPriority w:val="99"/>
    <w:pPr>
      <w:ind w:left="720"/>
      <w:contextualSpacing/>
    </w:pPr>
    <w:rPr>
      <w:rFonts w:eastAsia="Times New Roman"/>
    </w:rPr>
  </w:style>
  <w:style w:type="character" w:customStyle="1" w:styleId="35">
    <w:name w:val="apple-converted-space"/>
    <w:uiPriority w:val="0"/>
  </w:style>
  <w:style w:type="paragraph" w:customStyle="1" w:styleId="36">
    <w:name w:val="ans"/>
    <w:basedOn w:val="1"/>
    <w:uiPriority w:val="0"/>
    <w:rPr>
      <w:rFonts w:eastAsia="Times New Roman"/>
      <w:color w:val="333399"/>
      <w:sz w:val="20"/>
      <w:szCs w:val="20"/>
      <w:lang w:eastAsia="en-US"/>
    </w:rPr>
  </w:style>
  <w:style w:type="paragraph" w:customStyle="1" w:styleId="37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GB" w:eastAsia="zh-CN" w:bidi="ar-SA"/>
    </w:rPr>
  </w:style>
  <w:style w:type="paragraph" w:customStyle="1" w:styleId="38">
    <w:name w:val="marks"/>
    <w:basedOn w:val="1"/>
    <w:link w:val="39"/>
    <w:uiPriority w:val="0"/>
    <w:pPr>
      <w:tabs>
        <w:tab w:val="left" w:pos="1152"/>
        <w:tab w:val="left" w:pos="1728"/>
        <w:tab w:val="right" w:pos="9504"/>
      </w:tabs>
      <w:spacing w:before="120" w:after="240"/>
      <w:ind w:left="578" w:hanging="578"/>
      <w:jc w:val="right"/>
    </w:pPr>
    <w:rPr>
      <w:rFonts w:eastAsia="Times New Roman"/>
      <w:b/>
      <w:szCs w:val="20"/>
      <w:lang w:eastAsia="en-US"/>
    </w:rPr>
  </w:style>
  <w:style w:type="character" w:customStyle="1" w:styleId="39">
    <w:name w:val="marks Char"/>
    <w:link w:val="38"/>
    <w:autoRedefine/>
    <w:qFormat/>
    <w:uiPriority w:val="0"/>
    <w:rPr>
      <w:rFonts w:eastAsia="Times New Roman"/>
      <w:b/>
      <w:sz w:val="24"/>
      <w:lang w:eastAsia="en-US"/>
    </w:rPr>
  </w:style>
  <w:style w:type="paragraph" w:customStyle="1" w:styleId="40">
    <w:name w:val="romanlist"/>
    <w:basedOn w:val="30"/>
    <w:uiPriority w:val="0"/>
    <w:pPr>
      <w:numPr>
        <w:ilvl w:val="0"/>
        <w:numId w:val="1"/>
      </w:numPr>
      <w:spacing w:before="120"/>
    </w:pPr>
    <w:rPr>
      <w:rFonts w:ascii="Tms Rmn" w:hAnsi="Tms Rmn"/>
    </w:rPr>
  </w:style>
  <w:style w:type="paragraph" w:customStyle="1" w:styleId="41">
    <w:name w:val="msolistparagraph"/>
    <w:basedOn w:val="1"/>
    <w:autoRedefine/>
    <w:qFormat/>
    <w:uiPriority w:val="0"/>
    <w:pPr>
      <w:widowControl w:val="0"/>
      <w:ind w:firstLine="420" w:firstLineChars="200"/>
      <w:jc w:val="both"/>
    </w:pPr>
    <w:rPr>
      <w:rFonts w:ascii="Calibri" w:hAnsi="Calibri"/>
      <w:kern w:val="2"/>
      <w:sz w:val="21"/>
      <w:lang w:val="en-US"/>
    </w:rPr>
  </w:style>
  <w:style w:type="paragraph" w:customStyle="1" w:styleId="42">
    <w:name w:val="Romans"/>
    <w:basedOn w:val="1"/>
    <w:qFormat/>
    <w:uiPriority w:val="0"/>
    <w:pPr>
      <w:tabs>
        <w:tab w:val="left" w:pos="1152"/>
        <w:tab w:val="left" w:pos="1728"/>
        <w:tab w:val="right" w:pos="9504"/>
      </w:tabs>
      <w:spacing w:before="120"/>
      <w:ind w:left="567" w:hanging="283"/>
    </w:pPr>
    <w:rPr>
      <w:rFonts w:eastAsia="Times New Roman"/>
      <w:szCs w:val="20"/>
      <w:lang w:val="en-US"/>
    </w:rPr>
  </w:style>
  <w:style w:type="paragraph" w:customStyle="1" w:styleId="43">
    <w:name w:val="Revision"/>
    <w:hidden/>
    <w:semiHidden/>
    <w:qFormat/>
    <w:uiPriority w:val="99"/>
    <w:rPr>
      <w:rFonts w:ascii="Times New Roman" w:hAnsi="Times New Roman" w:eastAsia="宋体" w:cs="Times New Roman"/>
      <w:sz w:val="24"/>
      <w:szCs w:val="24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1.wmf"/><Relationship Id="rId98" Type="http://schemas.openxmlformats.org/officeDocument/2006/relationships/oleObject" Target="embeddings/oleObject42.bin"/><Relationship Id="rId97" Type="http://schemas.openxmlformats.org/officeDocument/2006/relationships/image" Target="media/image50.wmf"/><Relationship Id="rId96" Type="http://schemas.openxmlformats.org/officeDocument/2006/relationships/oleObject" Target="embeddings/oleObject41.bin"/><Relationship Id="rId95" Type="http://schemas.openxmlformats.org/officeDocument/2006/relationships/image" Target="media/image49.wmf"/><Relationship Id="rId94" Type="http://schemas.openxmlformats.org/officeDocument/2006/relationships/oleObject" Target="embeddings/oleObject40.bin"/><Relationship Id="rId93" Type="http://schemas.openxmlformats.org/officeDocument/2006/relationships/image" Target="media/image48.wmf"/><Relationship Id="rId92" Type="http://schemas.openxmlformats.org/officeDocument/2006/relationships/oleObject" Target="embeddings/oleObject39.bin"/><Relationship Id="rId91" Type="http://schemas.openxmlformats.org/officeDocument/2006/relationships/image" Target="media/image47.wmf"/><Relationship Id="rId90" Type="http://schemas.openxmlformats.org/officeDocument/2006/relationships/oleObject" Target="embeddings/oleObject38.bin"/><Relationship Id="rId9" Type="http://schemas.openxmlformats.org/officeDocument/2006/relationships/image" Target="media/image2.wmf"/><Relationship Id="rId89" Type="http://schemas.openxmlformats.org/officeDocument/2006/relationships/image" Target="media/image46.wmf"/><Relationship Id="rId88" Type="http://schemas.openxmlformats.org/officeDocument/2006/relationships/oleObject" Target="embeddings/oleObject37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6.bin"/><Relationship Id="rId85" Type="http://schemas.openxmlformats.org/officeDocument/2006/relationships/image" Target="media/image44.wmf"/><Relationship Id="rId84" Type="http://schemas.openxmlformats.org/officeDocument/2006/relationships/oleObject" Target="embeddings/oleObject35.bin"/><Relationship Id="rId83" Type="http://schemas.openxmlformats.org/officeDocument/2006/relationships/image" Target="media/image43.wmf"/><Relationship Id="rId82" Type="http://schemas.openxmlformats.org/officeDocument/2006/relationships/oleObject" Target="embeddings/oleObject34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79" Type="http://schemas.openxmlformats.org/officeDocument/2006/relationships/image" Target="media/image41.wmf"/><Relationship Id="rId78" Type="http://schemas.openxmlformats.org/officeDocument/2006/relationships/oleObject" Target="embeddings/oleObject32.bin"/><Relationship Id="rId77" Type="http://schemas.openxmlformats.org/officeDocument/2006/relationships/image" Target="media/image40.wmf"/><Relationship Id="rId76" Type="http://schemas.openxmlformats.org/officeDocument/2006/relationships/oleObject" Target="embeddings/oleObject31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0.bin"/><Relationship Id="rId73" Type="http://schemas.openxmlformats.org/officeDocument/2006/relationships/image" Target="media/image38.wmf"/><Relationship Id="rId72" Type="http://schemas.openxmlformats.org/officeDocument/2006/relationships/oleObject" Target="embeddings/oleObject29.bin"/><Relationship Id="rId71" Type="http://schemas.openxmlformats.org/officeDocument/2006/relationships/image" Target="media/image37.wmf"/><Relationship Id="rId70" Type="http://schemas.openxmlformats.org/officeDocument/2006/relationships/oleObject" Target="embeddings/oleObject28.bin"/><Relationship Id="rId7" Type="http://schemas.openxmlformats.org/officeDocument/2006/relationships/image" Target="media/image1.wmf"/><Relationship Id="rId69" Type="http://schemas.openxmlformats.org/officeDocument/2006/relationships/image" Target="media/image36.wmf"/><Relationship Id="rId68" Type="http://schemas.openxmlformats.org/officeDocument/2006/relationships/oleObject" Target="embeddings/oleObject27.bin"/><Relationship Id="rId67" Type="http://schemas.openxmlformats.org/officeDocument/2006/relationships/image" Target="media/image35.emf"/><Relationship Id="rId66" Type="http://schemas.openxmlformats.org/officeDocument/2006/relationships/package" Target="embeddings/Microsoft_Visio___1.vsdx"/><Relationship Id="rId65" Type="http://schemas.openxmlformats.org/officeDocument/2006/relationships/image" Target="media/image34.wmf"/><Relationship Id="rId64" Type="http://schemas.openxmlformats.org/officeDocument/2006/relationships/oleObject" Target="embeddings/oleObject26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5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4.bin"/><Relationship Id="rId6" Type="http://schemas.openxmlformats.org/officeDocument/2006/relationships/oleObject" Target="embeddings/oleObject1.bin"/><Relationship Id="rId59" Type="http://schemas.openxmlformats.org/officeDocument/2006/relationships/image" Target="media/image31.emf"/><Relationship Id="rId58" Type="http://schemas.openxmlformats.org/officeDocument/2006/relationships/oleObject" Target="embeddings/oleObject23.bin"/><Relationship Id="rId57" Type="http://schemas.openxmlformats.org/officeDocument/2006/relationships/image" Target="media/image30.png"/><Relationship Id="rId56" Type="http://schemas.openxmlformats.org/officeDocument/2006/relationships/image" Target="media/image29.wmf"/><Relationship Id="rId55" Type="http://schemas.openxmlformats.org/officeDocument/2006/relationships/oleObject" Target="embeddings/oleObject22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6.wmf"/><Relationship Id="rId5" Type="http://schemas.openxmlformats.org/officeDocument/2006/relationships/theme" Target="theme/theme1.xml"/><Relationship Id="rId49" Type="http://schemas.openxmlformats.org/officeDocument/2006/relationships/oleObject" Target="embeddings/oleObject19.bin"/><Relationship Id="rId48" Type="http://schemas.openxmlformats.org/officeDocument/2006/relationships/image" Target="media/image25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3.png"/><Relationship Id="rId43" Type="http://schemas.openxmlformats.org/officeDocument/2006/relationships/image" Target="media/image22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1.png"/><Relationship Id="rId40" Type="http://schemas.openxmlformats.org/officeDocument/2006/relationships/image" Target="media/image20.png"/><Relationship Id="rId4" Type="http://schemas.openxmlformats.org/officeDocument/2006/relationships/footer" Target="footer1.xml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wmf"/><Relationship Id="rId221" Type="http://schemas.microsoft.com/office/2011/relationships/people" Target="people.xml"/><Relationship Id="rId220" Type="http://schemas.openxmlformats.org/officeDocument/2006/relationships/fontTable" Target="fontTable.xml"/><Relationship Id="rId22" Type="http://schemas.openxmlformats.org/officeDocument/2006/relationships/oleObject" Target="embeddings/oleObject9.bin"/><Relationship Id="rId219" Type="http://schemas.openxmlformats.org/officeDocument/2006/relationships/numbering" Target="numbering.xml"/><Relationship Id="rId218" Type="http://schemas.openxmlformats.org/officeDocument/2006/relationships/customXml" Target="../customXml/item1.xml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3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2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1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0.bin"/><Relationship Id="rId21" Type="http://schemas.openxmlformats.org/officeDocument/2006/relationships/image" Target="media/image8.wmf"/><Relationship Id="rId209" Type="http://schemas.openxmlformats.org/officeDocument/2006/relationships/image" Target="media/image104.wmf"/><Relationship Id="rId208" Type="http://schemas.openxmlformats.org/officeDocument/2006/relationships/oleObject" Target="embeddings/oleObject99.bin"/><Relationship Id="rId207" Type="http://schemas.openxmlformats.org/officeDocument/2006/relationships/oleObject" Target="embeddings/oleObject98.bin"/><Relationship Id="rId206" Type="http://schemas.openxmlformats.org/officeDocument/2006/relationships/image" Target="media/image103.wmf"/><Relationship Id="rId205" Type="http://schemas.openxmlformats.org/officeDocument/2006/relationships/oleObject" Target="embeddings/oleObject97.bin"/><Relationship Id="rId204" Type="http://schemas.openxmlformats.org/officeDocument/2006/relationships/image" Target="media/image102.wmf"/><Relationship Id="rId203" Type="http://schemas.openxmlformats.org/officeDocument/2006/relationships/oleObject" Target="embeddings/oleObject96.bin"/><Relationship Id="rId202" Type="http://schemas.openxmlformats.org/officeDocument/2006/relationships/image" Target="media/image101.wmf"/><Relationship Id="rId201" Type="http://schemas.openxmlformats.org/officeDocument/2006/relationships/oleObject" Target="embeddings/oleObject95.bin"/><Relationship Id="rId200" Type="http://schemas.openxmlformats.org/officeDocument/2006/relationships/image" Target="media/image10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94.bin"/><Relationship Id="rId198" Type="http://schemas.openxmlformats.org/officeDocument/2006/relationships/image" Target="media/image99.wmf"/><Relationship Id="rId197" Type="http://schemas.openxmlformats.org/officeDocument/2006/relationships/oleObject" Target="embeddings/oleObject93.bin"/><Relationship Id="rId196" Type="http://schemas.openxmlformats.org/officeDocument/2006/relationships/image" Target="media/image98.wmf"/><Relationship Id="rId195" Type="http://schemas.openxmlformats.org/officeDocument/2006/relationships/oleObject" Target="embeddings/oleObject92.bin"/><Relationship Id="rId194" Type="http://schemas.openxmlformats.org/officeDocument/2006/relationships/image" Target="media/image97.wmf"/><Relationship Id="rId193" Type="http://schemas.openxmlformats.org/officeDocument/2006/relationships/oleObject" Target="embeddings/oleObject91.bin"/><Relationship Id="rId192" Type="http://schemas.openxmlformats.org/officeDocument/2006/relationships/image" Target="media/image96.wmf"/><Relationship Id="rId191" Type="http://schemas.openxmlformats.org/officeDocument/2006/relationships/oleObject" Target="embeddings/oleObject90.bin"/><Relationship Id="rId190" Type="http://schemas.openxmlformats.org/officeDocument/2006/relationships/oleObject" Target="embeddings/oleObject89.bin"/><Relationship Id="rId19" Type="http://schemas.openxmlformats.org/officeDocument/2006/relationships/image" Target="media/image7.wmf"/><Relationship Id="rId189" Type="http://schemas.openxmlformats.org/officeDocument/2006/relationships/image" Target="media/image95.wmf"/><Relationship Id="rId188" Type="http://schemas.openxmlformats.org/officeDocument/2006/relationships/oleObject" Target="embeddings/oleObject88.bin"/><Relationship Id="rId187" Type="http://schemas.openxmlformats.org/officeDocument/2006/relationships/image" Target="media/image94.wmf"/><Relationship Id="rId186" Type="http://schemas.openxmlformats.org/officeDocument/2006/relationships/oleObject" Target="embeddings/oleObject87.bin"/><Relationship Id="rId185" Type="http://schemas.openxmlformats.org/officeDocument/2006/relationships/image" Target="media/image93.wmf"/><Relationship Id="rId184" Type="http://schemas.openxmlformats.org/officeDocument/2006/relationships/oleObject" Target="embeddings/oleObject86.bin"/><Relationship Id="rId183" Type="http://schemas.openxmlformats.org/officeDocument/2006/relationships/image" Target="media/image92.wmf"/><Relationship Id="rId182" Type="http://schemas.openxmlformats.org/officeDocument/2006/relationships/oleObject" Target="embeddings/oleObject85.bin"/><Relationship Id="rId181" Type="http://schemas.openxmlformats.org/officeDocument/2006/relationships/image" Target="media/image91.wmf"/><Relationship Id="rId180" Type="http://schemas.openxmlformats.org/officeDocument/2006/relationships/oleObject" Target="embeddings/oleObject84.bin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83.bin"/><Relationship Id="rId178" Type="http://schemas.openxmlformats.org/officeDocument/2006/relationships/image" Target="media/image90.wmf"/><Relationship Id="rId177" Type="http://schemas.openxmlformats.org/officeDocument/2006/relationships/oleObject" Target="embeddings/oleObject82.bin"/><Relationship Id="rId176" Type="http://schemas.openxmlformats.org/officeDocument/2006/relationships/image" Target="media/image89.wmf"/><Relationship Id="rId175" Type="http://schemas.openxmlformats.org/officeDocument/2006/relationships/oleObject" Target="embeddings/oleObject81.bin"/><Relationship Id="rId174" Type="http://schemas.openxmlformats.org/officeDocument/2006/relationships/image" Target="media/image88.wmf"/><Relationship Id="rId173" Type="http://schemas.openxmlformats.org/officeDocument/2006/relationships/oleObject" Target="embeddings/oleObject80.bin"/><Relationship Id="rId172" Type="http://schemas.openxmlformats.org/officeDocument/2006/relationships/image" Target="media/image87.wmf"/><Relationship Id="rId171" Type="http://schemas.openxmlformats.org/officeDocument/2006/relationships/oleObject" Target="embeddings/oleObject79.bin"/><Relationship Id="rId170" Type="http://schemas.openxmlformats.org/officeDocument/2006/relationships/oleObject" Target="embeddings/oleObject78.bin"/><Relationship Id="rId17" Type="http://schemas.openxmlformats.org/officeDocument/2006/relationships/image" Target="media/image6.wmf"/><Relationship Id="rId169" Type="http://schemas.openxmlformats.org/officeDocument/2006/relationships/image" Target="media/image86.png"/><Relationship Id="rId168" Type="http://schemas.openxmlformats.org/officeDocument/2006/relationships/image" Target="media/image85.wmf"/><Relationship Id="rId167" Type="http://schemas.openxmlformats.org/officeDocument/2006/relationships/oleObject" Target="embeddings/oleObject77.bin"/><Relationship Id="rId166" Type="http://schemas.openxmlformats.org/officeDocument/2006/relationships/image" Target="media/image84.wmf"/><Relationship Id="rId165" Type="http://schemas.openxmlformats.org/officeDocument/2006/relationships/oleObject" Target="embeddings/oleObject76.bin"/><Relationship Id="rId164" Type="http://schemas.openxmlformats.org/officeDocument/2006/relationships/image" Target="media/image83.wmf"/><Relationship Id="rId163" Type="http://schemas.openxmlformats.org/officeDocument/2006/relationships/oleObject" Target="embeddings/oleObject75.bin"/><Relationship Id="rId162" Type="http://schemas.openxmlformats.org/officeDocument/2006/relationships/image" Target="media/image82.wmf"/><Relationship Id="rId161" Type="http://schemas.openxmlformats.org/officeDocument/2006/relationships/oleObject" Target="embeddings/oleObject74.bin"/><Relationship Id="rId160" Type="http://schemas.openxmlformats.org/officeDocument/2006/relationships/image" Target="media/image81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73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72.bin"/><Relationship Id="rId156" Type="http://schemas.openxmlformats.org/officeDocument/2006/relationships/image" Target="media/image79.wmf"/><Relationship Id="rId155" Type="http://schemas.openxmlformats.org/officeDocument/2006/relationships/oleObject" Target="embeddings/oleObject71.bin"/><Relationship Id="rId154" Type="http://schemas.openxmlformats.org/officeDocument/2006/relationships/image" Target="media/image78.wmf"/><Relationship Id="rId153" Type="http://schemas.openxmlformats.org/officeDocument/2006/relationships/oleObject" Target="embeddings/oleObject70.bin"/><Relationship Id="rId152" Type="http://schemas.openxmlformats.org/officeDocument/2006/relationships/image" Target="media/image77.wmf"/><Relationship Id="rId151" Type="http://schemas.openxmlformats.org/officeDocument/2006/relationships/oleObject" Target="embeddings/oleObject69.bin"/><Relationship Id="rId150" Type="http://schemas.openxmlformats.org/officeDocument/2006/relationships/image" Target="media/image76.wmf"/><Relationship Id="rId15" Type="http://schemas.openxmlformats.org/officeDocument/2006/relationships/image" Target="media/image5.wmf"/><Relationship Id="rId149" Type="http://schemas.openxmlformats.org/officeDocument/2006/relationships/oleObject" Target="embeddings/oleObject68.bin"/><Relationship Id="rId148" Type="http://schemas.openxmlformats.org/officeDocument/2006/relationships/image" Target="media/image75.wmf"/><Relationship Id="rId147" Type="http://schemas.openxmlformats.org/officeDocument/2006/relationships/oleObject" Target="embeddings/oleObject67.bin"/><Relationship Id="rId146" Type="http://schemas.openxmlformats.org/officeDocument/2006/relationships/image" Target="media/image74.wmf"/><Relationship Id="rId145" Type="http://schemas.openxmlformats.org/officeDocument/2006/relationships/oleObject" Target="embeddings/oleObject66.bin"/><Relationship Id="rId144" Type="http://schemas.openxmlformats.org/officeDocument/2006/relationships/image" Target="media/image73.wmf"/><Relationship Id="rId143" Type="http://schemas.openxmlformats.org/officeDocument/2006/relationships/oleObject" Target="embeddings/oleObject65.bin"/><Relationship Id="rId142" Type="http://schemas.openxmlformats.org/officeDocument/2006/relationships/image" Target="media/image72.wmf"/><Relationship Id="rId141" Type="http://schemas.openxmlformats.org/officeDocument/2006/relationships/oleObject" Target="embeddings/oleObject64.bin"/><Relationship Id="rId140" Type="http://schemas.openxmlformats.org/officeDocument/2006/relationships/image" Target="media/image71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3.bin"/><Relationship Id="rId138" Type="http://schemas.openxmlformats.org/officeDocument/2006/relationships/image" Target="media/image70.emf"/><Relationship Id="rId137" Type="http://schemas.openxmlformats.org/officeDocument/2006/relationships/oleObject" Target="embeddings/oleObject62.bin"/><Relationship Id="rId136" Type="http://schemas.openxmlformats.org/officeDocument/2006/relationships/oleObject" Target="embeddings/oleObject61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0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59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58.bin"/><Relationship Id="rId13" Type="http://schemas.openxmlformats.org/officeDocument/2006/relationships/image" Target="media/image4.wmf"/><Relationship Id="rId129" Type="http://schemas.openxmlformats.org/officeDocument/2006/relationships/image" Target="media/image66.wmf"/><Relationship Id="rId128" Type="http://schemas.openxmlformats.org/officeDocument/2006/relationships/oleObject" Target="embeddings/oleObject57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6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5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4.bin"/><Relationship Id="rId121" Type="http://schemas.openxmlformats.org/officeDocument/2006/relationships/image" Target="media/image62.wmf"/><Relationship Id="rId120" Type="http://schemas.openxmlformats.org/officeDocument/2006/relationships/oleObject" Target="embeddings/oleObject53.bin"/><Relationship Id="rId12" Type="http://schemas.openxmlformats.org/officeDocument/2006/relationships/oleObject" Target="embeddings/oleObject4.bin"/><Relationship Id="rId119" Type="http://schemas.openxmlformats.org/officeDocument/2006/relationships/image" Target="media/image61.wmf"/><Relationship Id="rId118" Type="http://schemas.openxmlformats.org/officeDocument/2006/relationships/oleObject" Target="embeddings/oleObject52.bin"/><Relationship Id="rId117" Type="http://schemas.openxmlformats.org/officeDocument/2006/relationships/image" Target="media/image60.wmf"/><Relationship Id="rId116" Type="http://schemas.openxmlformats.org/officeDocument/2006/relationships/oleObject" Target="embeddings/oleObject51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50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49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48.bin"/><Relationship Id="rId11" Type="http://schemas.openxmlformats.org/officeDocument/2006/relationships/image" Target="media/image3.wmf"/><Relationship Id="rId109" Type="http://schemas.openxmlformats.org/officeDocument/2006/relationships/image" Target="media/image56.wmf"/><Relationship Id="rId108" Type="http://schemas.openxmlformats.org/officeDocument/2006/relationships/oleObject" Target="embeddings/oleObject47.bin"/><Relationship Id="rId107" Type="http://schemas.openxmlformats.org/officeDocument/2006/relationships/image" Target="media/image55.wmf"/><Relationship Id="rId106" Type="http://schemas.openxmlformats.org/officeDocument/2006/relationships/oleObject" Target="embeddings/oleObject46.bin"/><Relationship Id="rId105" Type="http://schemas.openxmlformats.org/officeDocument/2006/relationships/image" Target="media/image54.wmf"/><Relationship Id="rId104" Type="http://schemas.openxmlformats.org/officeDocument/2006/relationships/oleObject" Target="embeddings/oleObject45.bin"/><Relationship Id="rId103" Type="http://schemas.openxmlformats.org/officeDocument/2006/relationships/image" Target="media/image53.wmf"/><Relationship Id="rId102" Type="http://schemas.openxmlformats.org/officeDocument/2006/relationships/oleObject" Target="embeddings/oleObject44.bin"/><Relationship Id="rId101" Type="http://schemas.openxmlformats.org/officeDocument/2006/relationships/image" Target="media/image52.wmf"/><Relationship Id="rId100" Type="http://schemas.openxmlformats.org/officeDocument/2006/relationships/oleObject" Target="embeddings/oleObject43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QMUL</Company>
  <Pages>9</Pages>
  <Words>1398</Words>
  <Characters>7969</Characters>
  <Lines>66</Lines>
  <Paragraphs>18</Paragraphs>
  <TotalTime>140</TotalTime>
  <ScaleCrop>false</ScaleCrop>
  <LinksUpToDate>false</LinksUpToDate>
  <CharactersWithSpaces>9349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2016-10-07T10:13:00Z</dcterms:created>
  <dc:creator>katie</dc:creator>
  <cp:lastModifiedBy>JZB学生认证</cp:lastModifiedBy>
  <cp:lastPrinted>2011-11-09T01:19:00Z</cp:lastPrinted>
  <dcterms:modified xsi:type="dcterms:W3CDTF">2025-01-07T07:33:08Z</dcterms:modified>
  <dc:title> 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901FA740C9124AA99798076D8D7701B3</vt:lpwstr>
  </property>
</Properties>
</file>